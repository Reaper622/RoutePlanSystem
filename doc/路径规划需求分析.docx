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BA3" w:rsidRDefault="00243CDC" w:rsidP="00550BA3">
      <w:pPr>
        <w:pStyle w:val="1"/>
        <w:rPr>
          <w:ins w:id="0" w:author="admin" w:date="2018-06-02T23:07:00Z"/>
          <w:sz w:val="32"/>
          <w:szCs w:val="32"/>
        </w:rPr>
      </w:pPr>
      <w:bookmarkStart w:id="1" w:name="_Toc511151261"/>
      <w:r w:rsidRPr="002434BD">
        <w:rPr>
          <w:rFonts w:hint="eastAsia"/>
          <w:sz w:val="32"/>
          <w:szCs w:val="32"/>
        </w:rPr>
        <w:t>需求分析</w:t>
      </w:r>
      <w:bookmarkEnd w:id="1"/>
      <w:ins w:id="2" w:author="admin" w:date="2018-06-02T23:26:00Z">
        <w:r w:rsidR="007E744D">
          <w:rPr>
            <w:rFonts w:hint="eastAsia"/>
            <w:sz w:val="32"/>
            <w:szCs w:val="32"/>
          </w:rPr>
          <w:t xml:space="preserve"> </w:t>
        </w:r>
        <w:del w:id="3" w:author="May" w:date="2018-07-14T21:57:00Z">
          <w:r w:rsidR="007E744D" w:rsidDel="00C17366">
            <w:rPr>
              <w:rFonts w:hint="eastAsia"/>
              <w:sz w:val="32"/>
              <w:szCs w:val="32"/>
            </w:rPr>
            <w:delText>（你根据我的说明，再修改一下吧）</w:delText>
          </w:r>
        </w:del>
      </w:ins>
    </w:p>
    <w:p w:rsidR="006432A5" w:rsidRDefault="006432A5">
      <w:pPr>
        <w:rPr>
          <w:ins w:id="4" w:author="admin" w:date="2018-06-02T23:08:00Z"/>
        </w:rPr>
        <w:pPrChange w:id="5" w:author="admin" w:date="2018-06-02T23:07:00Z">
          <w:pPr>
            <w:pStyle w:val="1"/>
          </w:pPr>
        </w:pPrChange>
      </w:pPr>
      <w:ins w:id="6" w:author="admin" w:date="2018-06-02T23:08:00Z">
        <w:r>
          <w:rPr>
            <w:rFonts w:hint="eastAsia"/>
          </w:rPr>
          <w:t>一、概述</w:t>
        </w:r>
      </w:ins>
    </w:p>
    <w:p w:rsidR="006432A5" w:rsidRDefault="006432A5">
      <w:pPr>
        <w:rPr>
          <w:ins w:id="7" w:author="admin" w:date="2018-06-02T23:09:00Z"/>
        </w:rPr>
        <w:pPrChange w:id="8" w:author="admin" w:date="2018-06-02T23:07:00Z">
          <w:pPr>
            <w:pStyle w:val="1"/>
          </w:pPr>
        </w:pPrChange>
      </w:pPr>
      <w:ins w:id="9" w:author="admin" w:date="2018-06-02T23:08:00Z">
        <w:r>
          <w:rPr>
            <w:rFonts w:hint="eastAsia"/>
          </w:rPr>
          <w:t xml:space="preserve">   </w:t>
        </w:r>
        <w:r>
          <w:rPr>
            <w:rFonts w:hint="eastAsia"/>
          </w:rPr>
          <w:t>总体上说明项目需要做什么事情</w:t>
        </w:r>
      </w:ins>
    </w:p>
    <w:p w:rsidR="0011273C" w:rsidRDefault="0011273C">
      <w:pPr>
        <w:rPr>
          <w:ins w:id="10" w:author="admin" w:date="2018-06-02T23:23:00Z"/>
        </w:rPr>
        <w:pPrChange w:id="11" w:author="admin" w:date="2018-06-02T23:07:00Z">
          <w:pPr>
            <w:pStyle w:val="1"/>
          </w:pPr>
        </w:pPrChange>
      </w:pPr>
    </w:p>
    <w:p w:rsidR="006432A5" w:rsidRDefault="006432A5">
      <w:pPr>
        <w:rPr>
          <w:ins w:id="12" w:author="admin" w:date="2018-06-02T23:09:00Z"/>
        </w:rPr>
        <w:pPrChange w:id="13" w:author="admin" w:date="2018-06-02T23:07:00Z">
          <w:pPr>
            <w:pStyle w:val="1"/>
          </w:pPr>
        </w:pPrChange>
      </w:pPr>
      <w:ins w:id="14" w:author="admin" w:date="2018-06-02T23:09:00Z">
        <w:r>
          <w:rPr>
            <w:rFonts w:hint="eastAsia"/>
          </w:rPr>
          <w:t>二、相关术语</w:t>
        </w:r>
      </w:ins>
    </w:p>
    <w:p w:rsidR="006432A5" w:rsidRDefault="006432A5">
      <w:pPr>
        <w:rPr>
          <w:ins w:id="15" w:author="admin" w:date="2018-06-02T23:09:00Z"/>
        </w:rPr>
        <w:pPrChange w:id="16" w:author="admin" w:date="2018-06-02T23:07:00Z">
          <w:pPr>
            <w:pStyle w:val="1"/>
          </w:pPr>
        </w:pPrChange>
      </w:pPr>
      <w:ins w:id="17" w:author="admin" w:date="2018-06-02T23:09:00Z">
        <w:r>
          <w:rPr>
            <w:rFonts w:hint="eastAsia"/>
          </w:rPr>
          <w:t xml:space="preserve">1. </w:t>
        </w:r>
        <w:r>
          <w:rPr>
            <w:rFonts w:hint="eastAsia"/>
          </w:rPr>
          <w:t>物流路径规划问题（简称：问题）</w:t>
        </w:r>
      </w:ins>
      <w:ins w:id="18" w:author="admin" w:date="2018-06-02T23:12:00Z">
        <w:r w:rsidR="000C726C">
          <w:rPr>
            <w:rFonts w:hint="eastAsia"/>
          </w:rPr>
          <w:t>：</w:t>
        </w:r>
      </w:ins>
      <w:ins w:id="19" w:author="admin" w:date="2018-06-02T23:13:00Z">
        <w:r w:rsidR="000C726C">
          <w:rPr>
            <w:rFonts w:hint="eastAsia"/>
          </w:rPr>
          <w:t>指对问题的表述，通常包括若干中心点，若干服务点及其服务点的需求，若干车辆</w:t>
        </w:r>
      </w:ins>
      <w:ins w:id="20" w:author="admin" w:date="2018-06-02T23:14:00Z">
        <w:r w:rsidR="000C726C">
          <w:rPr>
            <w:rFonts w:hint="eastAsia"/>
          </w:rPr>
          <w:t>，根据这些已知条件，考虑</w:t>
        </w:r>
      </w:ins>
      <w:ins w:id="21" w:author="admin" w:date="2018-06-02T23:15:00Z">
        <w:r w:rsidR="000C726C">
          <w:rPr>
            <w:rFonts w:hint="eastAsia"/>
          </w:rPr>
          <w:t>如何安排车辆从中心点出发，对服务点进行服务。物流规划问题包括，</w:t>
        </w:r>
        <w:proofErr w:type="gramStart"/>
        <w:r w:rsidR="000C726C">
          <w:rPr>
            <w:rFonts w:hint="eastAsia"/>
          </w:rPr>
          <w:t>单中心</w:t>
        </w:r>
        <w:proofErr w:type="gramEnd"/>
        <w:r w:rsidR="000C726C">
          <w:rPr>
            <w:rFonts w:hint="eastAsia"/>
          </w:rPr>
          <w:t>问题，多中心问题，中心选址问题、车辆路径规划问题</w:t>
        </w:r>
      </w:ins>
      <w:ins w:id="22" w:author="admin" w:date="2018-06-02T23:16:00Z">
        <w:r w:rsidR="000C726C">
          <w:rPr>
            <w:rFonts w:hint="eastAsia"/>
          </w:rPr>
          <w:t>等</w:t>
        </w:r>
      </w:ins>
      <w:ins w:id="23" w:author="admin" w:date="2018-06-02T23:15:00Z">
        <w:r w:rsidR="000C726C">
          <w:rPr>
            <w:rFonts w:hint="eastAsia"/>
          </w:rPr>
          <w:t>。</w:t>
        </w:r>
      </w:ins>
    </w:p>
    <w:p w:rsidR="006432A5" w:rsidRDefault="006432A5">
      <w:pPr>
        <w:rPr>
          <w:ins w:id="24" w:author="admin" w:date="2018-06-02T23:09:00Z"/>
        </w:rPr>
        <w:pPrChange w:id="25" w:author="admin" w:date="2018-06-02T23:07:00Z">
          <w:pPr>
            <w:pStyle w:val="1"/>
          </w:pPr>
        </w:pPrChange>
      </w:pPr>
      <w:ins w:id="26" w:author="admin" w:date="2018-06-02T23:09:00Z">
        <w:r>
          <w:rPr>
            <w:rFonts w:hint="eastAsia"/>
          </w:rPr>
          <w:t xml:space="preserve">2. </w:t>
        </w:r>
      </w:ins>
      <w:proofErr w:type="gramStart"/>
      <w:ins w:id="27" w:author="admin" w:date="2018-06-02T23:16:00Z">
        <w:r w:rsidR="000C726C">
          <w:rPr>
            <w:rFonts w:hint="eastAsia"/>
          </w:rPr>
          <w:t>单中心</w:t>
        </w:r>
        <w:proofErr w:type="gramEnd"/>
        <w:r w:rsidR="000C726C">
          <w:rPr>
            <w:rFonts w:hint="eastAsia"/>
          </w:rPr>
          <w:t>问题：物流网络中只有一个中心点，考虑如何安排车辆为各服务点</w:t>
        </w:r>
      </w:ins>
      <w:ins w:id="28" w:author="admin" w:date="2018-06-02T23:17:00Z">
        <w:r w:rsidR="000C726C">
          <w:rPr>
            <w:rFonts w:hint="eastAsia"/>
          </w:rPr>
          <w:t>进行服务的问题。</w:t>
        </w:r>
      </w:ins>
    </w:p>
    <w:p w:rsidR="006432A5" w:rsidRDefault="006432A5">
      <w:pPr>
        <w:rPr>
          <w:ins w:id="29" w:author="admin" w:date="2018-06-02T23:18:00Z"/>
        </w:rPr>
        <w:pPrChange w:id="30" w:author="admin" w:date="2018-06-02T23:07:00Z">
          <w:pPr>
            <w:pStyle w:val="1"/>
          </w:pPr>
        </w:pPrChange>
      </w:pPr>
      <w:ins w:id="31" w:author="admin" w:date="2018-06-02T23:09:00Z">
        <w:r>
          <w:rPr>
            <w:rFonts w:hint="eastAsia"/>
          </w:rPr>
          <w:t xml:space="preserve">3. </w:t>
        </w:r>
      </w:ins>
      <w:ins w:id="32" w:author="admin" w:date="2018-06-02T23:17:00Z">
        <w:r w:rsidR="000C726C">
          <w:rPr>
            <w:rFonts w:hint="eastAsia"/>
          </w:rPr>
          <w:t>多中心点问题：物流网络中有多个中心点，考虑如何将车辆分配</w:t>
        </w:r>
      </w:ins>
      <w:ins w:id="33" w:author="admin" w:date="2018-06-02T23:18:00Z">
        <w:r w:rsidR="000C726C">
          <w:rPr>
            <w:rFonts w:hint="eastAsia"/>
          </w:rPr>
          <w:t>中心，以及从中心出发</w:t>
        </w:r>
      </w:ins>
      <w:ins w:id="34" w:author="admin" w:date="2018-06-02T23:17:00Z">
        <w:r w:rsidR="000C726C">
          <w:rPr>
            <w:rFonts w:hint="eastAsia"/>
          </w:rPr>
          <w:t>如何安排车辆为各服务点进行服务的问题。</w:t>
        </w:r>
      </w:ins>
    </w:p>
    <w:p w:rsidR="000C726C" w:rsidRDefault="0011273C">
      <w:pPr>
        <w:rPr>
          <w:ins w:id="35" w:author="admin" w:date="2018-06-02T23:18:00Z"/>
        </w:rPr>
        <w:pPrChange w:id="36" w:author="admin" w:date="2018-06-02T23:07:00Z">
          <w:pPr>
            <w:pStyle w:val="1"/>
          </w:pPr>
        </w:pPrChange>
      </w:pPr>
      <w:ins w:id="37" w:author="admin" w:date="2018-06-02T23:18:00Z">
        <w:r>
          <w:rPr>
            <w:rFonts w:hint="eastAsia"/>
          </w:rPr>
          <w:t xml:space="preserve">4. </w:t>
        </w:r>
        <w:r>
          <w:rPr>
            <w:rFonts w:hint="eastAsia"/>
          </w:rPr>
          <w:t>车辆路径规划问题：研究如何为多个车辆</w:t>
        </w:r>
      </w:ins>
      <w:ins w:id="38" w:author="admin" w:date="2018-06-02T23:19:00Z">
        <w:r>
          <w:rPr>
            <w:rFonts w:hint="eastAsia"/>
          </w:rPr>
          <w:t>指定服务路线的问题。</w:t>
        </w:r>
      </w:ins>
    </w:p>
    <w:p w:rsidR="006432A5" w:rsidRDefault="0011273C">
      <w:pPr>
        <w:rPr>
          <w:ins w:id="39" w:author="admin" w:date="2018-06-02T23:19:00Z"/>
        </w:rPr>
        <w:pPrChange w:id="40" w:author="admin" w:date="2018-06-02T23:07:00Z">
          <w:pPr>
            <w:pStyle w:val="1"/>
          </w:pPr>
        </w:pPrChange>
      </w:pPr>
      <w:ins w:id="41" w:author="admin" w:date="2018-06-02T23:19:00Z">
        <w:r>
          <w:rPr>
            <w:rFonts w:hint="eastAsia"/>
          </w:rPr>
          <w:t>5</w:t>
        </w:r>
      </w:ins>
      <w:ins w:id="42" w:author="admin" w:date="2018-06-02T23:10:00Z">
        <w:r w:rsidR="006432A5">
          <w:rPr>
            <w:rFonts w:hint="eastAsia"/>
          </w:rPr>
          <w:t xml:space="preserve">. </w:t>
        </w:r>
        <w:r w:rsidR="006432A5">
          <w:rPr>
            <w:rFonts w:hint="eastAsia"/>
          </w:rPr>
          <w:t>车辆线路：指某个具体车辆</w:t>
        </w:r>
      </w:ins>
      <w:ins w:id="43" w:author="admin" w:date="2018-06-02T23:11:00Z">
        <w:r w:rsidR="006432A5">
          <w:rPr>
            <w:rFonts w:hint="eastAsia"/>
          </w:rPr>
          <w:t>从某点出发，依次途径相关服务点，并最终在某点结束。由</w:t>
        </w:r>
      </w:ins>
      <w:ins w:id="44" w:author="admin" w:date="2018-06-02T23:12:00Z">
        <w:r w:rsidR="006432A5">
          <w:rPr>
            <w:rFonts w:hint="eastAsia"/>
          </w:rPr>
          <w:t>这</w:t>
        </w:r>
        <w:r w:rsidR="006432A5" w:rsidRPr="00076CD8">
          <w:rPr>
            <w:rFonts w:hint="eastAsia"/>
            <w:rPrChange w:id="45" w:author="May" w:date="2018-07-14T18:38:00Z">
              <w:rPr>
                <w:rFonts w:hint="eastAsia"/>
              </w:rPr>
            </w:rPrChange>
          </w:rPr>
          <w:t>些点及其点之间的线路所构成的整体，称之为该车辆的线路。</w:t>
        </w:r>
      </w:ins>
    </w:p>
    <w:p w:rsidR="0011273C" w:rsidRPr="006432A5" w:rsidRDefault="0011273C">
      <w:pPr>
        <w:rPr>
          <w:rPrChange w:id="46" w:author="admin" w:date="2018-06-02T23:07:00Z">
            <w:rPr>
              <w:sz w:val="32"/>
              <w:szCs w:val="32"/>
            </w:rPr>
          </w:rPrChange>
        </w:rPr>
        <w:pPrChange w:id="47" w:author="admin" w:date="2018-06-02T23:07:00Z">
          <w:pPr>
            <w:pStyle w:val="1"/>
          </w:pPr>
        </w:pPrChange>
      </w:pPr>
    </w:p>
    <w:p w:rsidR="00623527" w:rsidDel="00623527" w:rsidRDefault="00550BA3">
      <w:pPr>
        <w:pStyle w:val="2"/>
        <w:rPr>
          <w:del w:id="48" w:author="admin" w:date="2018-06-02T23:23:00Z"/>
        </w:rPr>
      </w:pPr>
      <w:r>
        <w:rPr>
          <w:rFonts w:hint="eastAsia"/>
        </w:rPr>
        <w:t>算法执行模块</w:t>
      </w:r>
      <w:ins w:id="49" w:author="admin" w:date="2018-06-02T23:23:00Z">
        <w:r w:rsidR="00623527">
          <w:rPr>
            <w:rFonts w:hint="eastAsia"/>
          </w:rPr>
          <w:t>（下面这个图是什么意思，功能模块总图吗，如果是应该与下面的功能点描述</w:t>
        </w:r>
      </w:ins>
      <w:ins w:id="50" w:author="admin" w:date="2018-06-02T23:24:00Z">
        <w:r w:rsidR="00623527">
          <w:rPr>
            <w:rFonts w:hint="eastAsia"/>
          </w:rPr>
          <w:t>相对应。</w:t>
        </w:r>
      </w:ins>
      <w:ins w:id="51" w:author="admin" w:date="2018-06-02T23:23:00Z">
        <w:r w:rsidR="00623527">
          <w:rPr>
            <w:rFonts w:hint="eastAsia"/>
          </w:rPr>
          <w:t>）</w:t>
        </w:r>
      </w:ins>
      <w:ins w:id="52" w:author="admin" w:date="2018-06-02T23:24:00Z">
        <w:r w:rsidR="00623527">
          <w:rPr>
            <w:rFonts w:hint="eastAsia"/>
          </w:rPr>
          <w:t>建议修改为功能模块总图。</w:t>
        </w:r>
      </w:ins>
    </w:p>
    <w:p w:rsidR="00623527" w:rsidRPr="00623527" w:rsidRDefault="00623527">
      <w:pPr>
        <w:rPr>
          <w:ins w:id="53" w:author="admin" w:date="2018-06-02T23:25:00Z"/>
        </w:rPr>
        <w:pPrChange w:id="54" w:author="admin" w:date="2018-06-02T23:25:00Z">
          <w:pPr>
            <w:pStyle w:val="2"/>
          </w:pPr>
        </w:pPrChange>
      </w:pPr>
      <w:ins w:id="55" w:author="admin" w:date="2018-06-02T23:25:00Z">
        <w:r>
          <w:rPr>
            <w:rFonts w:hint="eastAsia"/>
          </w:rPr>
          <w:t>三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功能模块图</w:t>
        </w:r>
      </w:ins>
    </w:p>
    <w:p w:rsidR="00550BA3" w:rsidRDefault="00550BA3" w:rsidP="00550BA3">
      <w:pPr>
        <w:rPr>
          <w:ins w:id="56" w:author="admin" w:date="2018-06-02T23:24:00Z"/>
        </w:rPr>
      </w:pPr>
      <w:r>
        <w:rPr>
          <w:noProof/>
        </w:rPr>
        <w:drawing>
          <wp:inline distT="0" distB="0" distL="0" distR="0">
            <wp:extent cx="5274310" cy="38707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527" w:rsidRDefault="00623527" w:rsidP="00550BA3">
      <w:pPr>
        <w:rPr>
          <w:ins w:id="57" w:author="admin" w:date="2018-06-02T23:24:00Z"/>
        </w:rPr>
      </w:pPr>
    </w:p>
    <w:p w:rsidR="00623527" w:rsidDel="00623527" w:rsidRDefault="00623527" w:rsidP="00550BA3">
      <w:pPr>
        <w:rPr>
          <w:del w:id="58" w:author="admin" w:date="2018-06-02T23:25:00Z"/>
        </w:rPr>
      </w:pPr>
      <w:ins w:id="59" w:author="admin" w:date="2018-06-02T23:25:00Z">
        <w:r>
          <w:rPr>
            <w:rFonts w:hint="eastAsia"/>
          </w:rPr>
          <w:t>四、功能点详述</w:t>
        </w:r>
      </w:ins>
    </w:p>
    <w:p w:rsidR="00623527" w:rsidRDefault="00623527" w:rsidP="00550BA3">
      <w:pPr>
        <w:rPr>
          <w:ins w:id="60" w:author="admin" w:date="2018-06-02T23:25:00Z"/>
        </w:rPr>
      </w:pPr>
    </w:p>
    <w:p w:rsidR="00623527" w:rsidRPr="00550BA3" w:rsidDel="00C17366" w:rsidRDefault="00623527" w:rsidP="00550BA3">
      <w:pPr>
        <w:rPr>
          <w:ins w:id="61" w:author="admin" w:date="2018-06-02T23:25:00Z"/>
          <w:del w:id="62" w:author="May" w:date="2018-07-14T21:58:00Z"/>
        </w:rPr>
      </w:pPr>
      <w:ins w:id="63" w:author="admin" w:date="2018-06-02T23:25:00Z">
        <w:del w:id="64" w:author="May" w:date="2018-07-14T21:58:00Z">
          <w:r w:rsidDel="00C17366">
            <w:rPr>
              <w:rFonts w:hint="eastAsia"/>
            </w:rPr>
            <w:lastRenderedPageBreak/>
            <w:delText>注意，第三和第四部分之间在意思与描述上的相互</w:delText>
          </w:r>
        </w:del>
      </w:ins>
      <w:ins w:id="65" w:author="admin" w:date="2018-06-02T23:26:00Z">
        <w:del w:id="66" w:author="May" w:date="2018-07-14T21:58:00Z">
          <w:r w:rsidDel="00C17366">
            <w:rPr>
              <w:rFonts w:hint="eastAsia"/>
            </w:rPr>
            <w:delText>统一与协调。</w:delText>
          </w:r>
        </w:del>
      </w:ins>
    </w:p>
    <w:p w:rsidR="00243CDC" w:rsidRDefault="008B4FA2" w:rsidP="00D53286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基本信息录入</w:t>
      </w:r>
    </w:p>
    <w:p w:rsidR="00840B32" w:rsidRDefault="00E2269C" w:rsidP="00840B32">
      <w:pPr>
        <w:pStyle w:val="a3"/>
        <w:numPr>
          <w:ilvl w:val="1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确认</w:t>
      </w:r>
      <w:r w:rsidR="005E059E">
        <w:rPr>
          <w:rFonts w:asciiTheme="minorEastAsia" w:hAnsiTheme="minorEastAsia" w:hint="eastAsia"/>
          <w:sz w:val="24"/>
          <w:szCs w:val="24"/>
        </w:rPr>
        <w:t>问题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5891"/>
      </w:tblGrid>
      <w:tr w:rsidR="00E2269C" w:rsidTr="00963326">
        <w:tc>
          <w:tcPr>
            <w:tcW w:w="1985" w:type="dxa"/>
          </w:tcPr>
          <w:p w:rsidR="00E2269C" w:rsidRDefault="00E2269C" w:rsidP="0096332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891" w:type="dxa"/>
          </w:tcPr>
          <w:p w:rsidR="00E2269C" w:rsidRDefault="00E2269C" w:rsidP="0096332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确认问题</w:t>
            </w:r>
          </w:p>
        </w:tc>
        <w:bookmarkStart w:id="67" w:name="_GoBack"/>
        <w:bookmarkEnd w:id="67"/>
      </w:tr>
      <w:tr w:rsidR="00E2269C" w:rsidTr="00963326">
        <w:tc>
          <w:tcPr>
            <w:tcW w:w="1985" w:type="dxa"/>
          </w:tcPr>
          <w:p w:rsidR="00E2269C" w:rsidRDefault="00E2269C" w:rsidP="0096332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891" w:type="dxa"/>
          </w:tcPr>
          <w:p w:rsidR="00E2269C" w:rsidRDefault="00E2269C" w:rsidP="0096332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所有问题导入信息之前需要选择问题</w:t>
            </w:r>
            <w:ins w:id="68" w:author="admin" w:date="2018-06-02T22:59:00Z">
              <w:r w:rsidR="00963326">
                <w:rPr>
                  <w:rFonts w:asciiTheme="minorEastAsia" w:hAnsiTheme="minorEastAsia" w:hint="eastAsia"/>
                  <w:sz w:val="24"/>
                  <w:szCs w:val="24"/>
                </w:rPr>
                <w:t>。此处的问题是指使用者希望解决的物流路径优化问题。</w:t>
              </w:r>
            </w:ins>
          </w:p>
        </w:tc>
      </w:tr>
      <w:tr w:rsidR="00E2269C" w:rsidTr="00963326">
        <w:tc>
          <w:tcPr>
            <w:tcW w:w="1985" w:type="dxa"/>
          </w:tcPr>
          <w:p w:rsidR="00E2269C" w:rsidRDefault="00E2269C" w:rsidP="0096332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</w:tcPr>
          <w:p w:rsidR="00E2269C" w:rsidRDefault="00E2269C" w:rsidP="0096332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用户信息录入</w:t>
            </w:r>
          </w:p>
        </w:tc>
      </w:tr>
      <w:tr w:rsidR="00E2269C" w:rsidTr="00963326">
        <w:tc>
          <w:tcPr>
            <w:tcW w:w="1985" w:type="dxa"/>
          </w:tcPr>
          <w:p w:rsidR="00E2269C" w:rsidRDefault="00E2269C" w:rsidP="0096332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</w:tcPr>
          <w:p w:rsidR="00E2269C" w:rsidRDefault="00E2269C" w:rsidP="0096332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确认问题成功</w:t>
            </w:r>
          </w:p>
        </w:tc>
      </w:tr>
      <w:tr w:rsidR="00E2269C" w:rsidTr="00963326">
        <w:tc>
          <w:tcPr>
            <w:tcW w:w="1985" w:type="dxa"/>
          </w:tcPr>
          <w:p w:rsidR="00E2269C" w:rsidRDefault="00E2269C" w:rsidP="0096332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主事件流</w:t>
            </w:r>
            <w:proofErr w:type="gramEnd"/>
          </w:p>
        </w:tc>
        <w:tc>
          <w:tcPr>
            <w:tcW w:w="5891" w:type="dxa"/>
          </w:tcPr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4502"/>
            </w:tblGrid>
            <w:tr w:rsidR="00E2269C" w:rsidTr="00963326">
              <w:tc>
                <w:tcPr>
                  <w:tcW w:w="1163" w:type="dxa"/>
                </w:tcPr>
                <w:p w:rsidR="00E2269C" w:rsidRDefault="00E2269C" w:rsidP="00963326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4502" w:type="dxa"/>
                </w:tcPr>
                <w:p w:rsidR="00E2269C" w:rsidRDefault="00E2269C" w:rsidP="0096332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活动</w:t>
                  </w:r>
                </w:p>
              </w:tc>
            </w:tr>
            <w:tr w:rsidR="00E2269C" w:rsidTr="00963326">
              <w:tc>
                <w:tcPr>
                  <w:tcW w:w="1163" w:type="dxa"/>
                </w:tcPr>
                <w:p w:rsidR="00E2269C" w:rsidRDefault="00E2269C" w:rsidP="00963326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02" w:type="dxa"/>
                </w:tcPr>
                <w:p w:rsidR="00E2269C" w:rsidRDefault="00E2269C" w:rsidP="0096332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用户</w:t>
                  </w:r>
                  <w:r w:rsidR="005E059E">
                    <w:rPr>
                      <w:rFonts w:asciiTheme="minorEastAsia" w:hAnsiTheme="minorEastAsia" w:hint="eastAsia"/>
                      <w:sz w:val="24"/>
                      <w:szCs w:val="24"/>
                    </w:rPr>
                    <w:t>登陆成功</w:t>
                  </w:r>
                </w:p>
              </w:tc>
            </w:tr>
            <w:tr w:rsidR="00E2269C" w:rsidTr="00963326">
              <w:tc>
                <w:tcPr>
                  <w:tcW w:w="1163" w:type="dxa"/>
                </w:tcPr>
                <w:p w:rsidR="00E2269C" w:rsidRDefault="00E2269C" w:rsidP="00963326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02" w:type="dxa"/>
                </w:tcPr>
                <w:p w:rsidR="00E2269C" w:rsidRDefault="00E2269C" w:rsidP="0096332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用户</w:t>
                  </w:r>
                  <w:r w:rsidR="005E059E">
                    <w:rPr>
                      <w:rFonts w:asciiTheme="minorEastAsia" w:hAnsiTheme="minorEastAsia" w:hint="eastAsia"/>
                      <w:sz w:val="24"/>
                      <w:szCs w:val="24"/>
                    </w:rPr>
                    <w:t>创建\选择\删除问题</w:t>
                  </w:r>
                </w:p>
              </w:tc>
            </w:tr>
            <w:tr w:rsidR="00E2269C" w:rsidTr="00963326">
              <w:tc>
                <w:tcPr>
                  <w:tcW w:w="1163" w:type="dxa"/>
                </w:tcPr>
                <w:p w:rsidR="00E2269C" w:rsidRDefault="00E2269C" w:rsidP="00963326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02" w:type="dxa"/>
                </w:tcPr>
                <w:p w:rsidR="00E2269C" w:rsidRDefault="005E059E" w:rsidP="0096332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操作成功</w:t>
                  </w:r>
                </w:p>
              </w:tc>
            </w:tr>
          </w:tbl>
          <w:p w:rsidR="00E2269C" w:rsidRDefault="00E2269C" w:rsidP="0096332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9771D" w:rsidRPr="00E2269C" w:rsidRDefault="0049771D" w:rsidP="00E2269C">
      <w:pPr>
        <w:rPr>
          <w:rFonts w:asciiTheme="minorEastAsia" w:hAnsiTheme="minorEastAsia"/>
          <w:sz w:val="24"/>
          <w:szCs w:val="24"/>
        </w:rPr>
      </w:pPr>
    </w:p>
    <w:p w:rsidR="00D53286" w:rsidRPr="00E2269C" w:rsidRDefault="00840B32" w:rsidP="00E2269C">
      <w:pPr>
        <w:ind w:left="420"/>
        <w:rPr>
          <w:rFonts w:asciiTheme="minorEastAsia" w:hAnsiTheme="minorEastAsia"/>
          <w:sz w:val="24"/>
          <w:szCs w:val="24"/>
        </w:rPr>
      </w:pPr>
      <w:r w:rsidRPr="00E2269C">
        <w:rPr>
          <w:rFonts w:asciiTheme="minorEastAsia" w:hAnsiTheme="minorEastAsia" w:hint="eastAsia"/>
          <w:sz w:val="24"/>
          <w:szCs w:val="24"/>
        </w:rPr>
        <w:t>1.2、</w:t>
      </w:r>
      <w:r w:rsidR="00E2269C" w:rsidRPr="00E2269C">
        <w:rPr>
          <w:rFonts w:asciiTheme="minorEastAsia" w:hAnsiTheme="minorEastAsia" w:hint="eastAsia"/>
          <w:sz w:val="24"/>
          <w:szCs w:val="24"/>
        </w:rPr>
        <w:t>中心点信息导入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1134"/>
        <w:gridCol w:w="6804"/>
      </w:tblGrid>
      <w:tr w:rsidR="00E2269C" w:rsidTr="00963326">
        <w:tc>
          <w:tcPr>
            <w:tcW w:w="1134" w:type="dxa"/>
          </w:tcPr>
          <w:p w:rsidR="00E2269C" w:rsidRDefault="00E2269C" w:rsidP="00963326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2269C" w:rsidRDefault="00E2269C" w:rsidP="00963326">
            <w:r>
              <w:rPr>
                <w:rFonts w:hint="eastAsia"/>
              </w:rPr>
              <w:t>中心点信息导入</w:t>
            </w:r>
          </w:p>
        </w:tc>
      </w:tr>
      <w:tr w:rsidR="00E2269C" w:rsidTr="00963326">
        <w:tc>
          <w:tcPr>
            <w:tcW w:w="1134" w:type="dxa"/>
          </w:tcPr>
          <w:p w:rsidR="00E2269C" w:rsidRDefault="00E2269C" w:rsidP="00963326">
            <w:r>
              <w:rPr>
                <w:rFonts w:hint="eastAsia"/>
              </w:rPr>
              <w:t>用例描述</w:t>
            </w:r>
          </w:p>
        </w:tc>
        <w:tc>
          <w:tcPr>
            <w:tcW w:w="6804" w:type="dxa"/>
          </w:tcPr>
          <w:p w:rsidR="00E2269C" w:rsidRDefault="00E2269C" w:rsidP="00963326">
            <w:r>
              <w:rPr>
                <w:rFonts w:hint="eastAsia"/>
              </w:rPr>
              <w:t>用户导入中心点服务点信息</w:t>
            </w:r>
            <w:ins w:id="69" w:author="admin" w:date="2018-06-02T22:59:00Z">
              <w:r w:rsidR="00963326">
                <w:rPr>
                  <w:rFonts w:hint="eastAsia"/>
                </w:rPr>
                <w:t>。此处的中心，</w:t>
              </w:r>
            </w:ins>
            <w:ins w:id="70" w:author="admin" w:date="2018-06-02T23:00:00Z">
              <w:r w:rsidR="00963326">
                <w:rPr>
                  <w:rFonts w:hint="eastAsia"/>
                </w:rPr>
                <w:t>是指物流路径优化问题中的中心点。注意中心点</w:t>
              </w:r>
            </w:ins>
            <w:ins w:id="71" w:author="admin" w:date="2018-06-02T23:01:00Z">
              <w:r w:rsidR="00963326">
                <w:rPr>
                  <w:rFonts w:hint="eastAsia"/>
                </w:rPr>
                <w:t>的数量可以是单个或者多个。</w:t>
              </w:r>
            </w:ins>
          </w:p>
        </w:tc>
      </w:tr>
      <w:tr w:rsidR="00E2269C" w:rsidTr="00963326">
        <w:tc>
          <w:tcPr>
            <w:tcW w:w="1134" w:type="dxa"/>
          </w:tcPr>
          <w:p w:rsidR="00E2269C" w:rsidRDefault="00E2269C" w:rsidP="00963326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269C" w:rsidRDefault="00E2269C" w:rsidP="00963326">
            <w:r>
              <w:rPr>
                <w:rFonts w:hint="eastAsia"/>
              </w:rPr>
              <w:t>用户导入中心点</w:t>
            </w:r>
          </w:p>
        </w:tc>
      </w:tr>
      <w:tr w:rsidR="00E2269C" w:rsidTr="00963326">
        <w:trPr>
          <w:trHeight w:val="133"/>
        </w:trPr>
        <w:tc>
          <w:tcPr>
            <w:tcW w:w="1134" w:type="dxa"/>
          </w:tcPr>
          <w:p w:rsidR="00E2269C" w:rsidRDefault="00E2269C" w:rsidP="00963326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269C" w:rsidRDefault="00E2269C" w:rsidP="00963326">
            <w:r>
              <w:rPr>
                <w:rFonts w:hint="eastAsia"/>
              </w:rPr>
              <w:t>导入</w:t>
            </w:r>
            <w:r w:rsidR="00EA05AA">
              <w:rPr>
                <w:rFonts w:hint="eastAsia"/>
              </w:rPr>
              <w:t>成功</w:t>
            </w:r>
          </w:p>
        </w:tc>
      </w:tr>
      <w:tr w:rsidR="00E2269C" w:rsidTr="00963326">
        <w:trPr>
          <w:trHeight w:val="3667"/>
        </w:trPr>
        <w:tc>
          <w:tcPr>
            <w:tcW w:w="1134" w:type="dxa"/>
          </w:tcPr>
          <w:p w:rsidR="00E2269C" w:rsidRDefault="00E2269C" w:rsidP="00963326">
            <w:proofErr w:type="gramStart"/>
            <w:r>
              <w:rPr>
                <w:rFonts w:hint="eastAsia"/>
              </w:rPr>
              <w:t>主事件流</w:t>
            </w:r>
            <w:proofErr w:type="gramEnd"/>
          </w:p>
        </w:tc>
        <w:tc>
          <w:tcPr>
            <w:tcW w:w="6804" w:type="dxa"/>
          </w:tcPr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5803"/>
            </w:tblGrid>
            <w:tr w:rsidR="00E2269C" w:rsidTr="005E059E">
              <w:tc>
                <w:tcPr>
                  <w:tcW w:w="775" w:type="dxa"/>
                </w:tcPr>
                <w:p w:rsidR="00E2269C" w:rsidRDefault="00E2269C" w:rsidP="00963326">
                  <w:r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5803" w:type="dxa"/>
                </w:tcPr>
                <w:p w:rsidR="00E2269C" w:rsidRDefault="00E2269C" w:rsidP="00963326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E2269C" w:rsidTr="005E059E">
              <w:trPr>
                <w:trHeight w:val="872"/>
              </w:trPr>
              <w:tc>
                <w:tcPr>
                  <w:tcW w:w="775" w:type="dxa"/>
                </w:tcPr>
                <w:p w:rsidR="00E2269C" w:rsidRDefault="00E2269C" w:rsidP="00963326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803" w:type="dxa"/>
                </w:tcPr>
                <w:p w:rsidR="00E2269C" w:rsidRDefault="00E2269C" w:rsidP="00963326">
                  <w:r>
                    <w:rPr>
                      <w:rFonts w:hint="eastAsia"/>
                    </w:rPr>
                    <w:t>用户点根据地图导入</w:t>
                  </w:r>
                </w:p>
                <w:tbl>
                  <w:tblPr>
                    <w:tblStyle w:val="ab"/>
                    <w:tblW w:w="0" w:type="auto"/>
                    <w:tblInd w:w="171" w:type="dxa"/>
                    <w:tblLook w:val="04A0" w:firstRow="1" w:lastRow="0" w:firstColumn="1" w:lastColumn="0" w:noHBand="0" w:noVBand="1"/>
                  </w:tblPr>
                  <w:tblGrid>
                    <w:gridCol w:w="1159"/>
                    <w:gridCol w:w="4247"/>
                  </w:tblGrid>
                  <w:tr w:rsidR="00E2269C" w:rsidTr="005E059E">
                    <w:tc>
                      <w:tcPr>
                        <w:tcW w:w="1159" w:type="dxa"/>
                      </w:tcPr>
                      <w:p w:rsidR="00E2269C" w:rsidRDefault="005E059E" w:rsidP="00963326">
                        <w:r>
                          <w:rPr>
                            <w:rFonts w:hint="eastAsia"/>
                          </w:rPr>
                          <w:t>坐标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E2269C" w:rsidRDefault="005E059E" w:rsidP="00963326">
                        <w:r>
                          <w:rPr>
                            <w:rFonts w:hint="eastAsia"/>
                          </w:rPr>
                          <w:t>经纬度，地址名称</w:t>
                        </w:r>
                      </w:p>
                    </w:tc>
                  </w:tr>
                </w:tbl>
                <w:p w:rsidR="00E2269C" w:rsidRDefault="00E2269C" w:rsidP="00963326"/>
              </w:tc>
            </w:tr>
            <w:tr w:rsidR="00E2269C" w:rsidTr="005E059E">
              <w:tc>
                <w:tcPr>
                  <w:tcW w:w="775" w:type="dxa"/>
                </w:tcPr>
                <w:p w:rsidR="00E2269C" w:rsidRDefault="00EA05AA" w:rsidP="00963326">
                  <w:r>
                    <w:t>1</w:t>
                  </w:r>
                </w:p>
              </w:tc>
              <w:tc>
                <w:tcPr>
                  <w:tcW w:w="5803" w:type="dxa"/>
                </w:tcPr>
                <w:p w:rsidR="00E2269C" w:rsidRDefault="00E2269C" w:rsidP="00963326">
                  <w:r>
                    <w:rPr>
                      <w:rFonts w:hint="eastAsia"/>
                    </w:rPr>
                    <w:t>用户根据搜索导入</w:t>
                  </w:r>
                </w:p>
                <w:tbl>
                  <w:tblPr>
                    <w:tblStyle w:val="ab"/>
                    <w:tblW w:w="0" w:type="auto"/>
                    <w:tblInd w:w="171" w:type="dxa"/>
                    <w:tblLook w:val="04A0" w:firstRow="1" w:lastRow="0" w:firstColumn="1" w:lastColumn="0" w:noHBand="0" w:noVBand="1"/>
                  </w:tblPr>
                  <w:tblGrid>
                    <w:gridCol w:w="1159"/>
                    <w:gridCol w:w="4247"/>
                  </w:tblGrid>
                  <w:tr w:rsidR="005E059E" w:rsidTr="00963326">
                    <w:tc>
                      <w:tcPr>
                        <w:tcW w:w="1159" w:type="dxa"/>
                      </w:tcPr>
                      <w:p w:rsidR="005E059E" w:rsidRDefault="005E059E" w:rsidP="005E059E">
                        <w:r>
                          <w:rPr>
                            <w:rFonts w:hint="eastAsia"/>
                          </w:rPr>
                          <w:t>地址名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5E059E" w:rsidRDefault="005E059E" w:rsidP="005E059E">
                        <w:r>
                          <w:rPr>
                            <w:rFonts w:hint="eastAsia"/>
                          </w:rPr>
                          <w:t>显示精确经纬度和坐标</w:t>
                        </w:r>
                      </w:p>
                    </w:tc>
                  </w:tr>
                </w:tbl>
                <w:p w:rsidR="005E059E" w:rsidRDefault="005E059E" w:rsidP="00963326"/>
              </w:tc>
            </w:tr>
            <w:tr w:rsidR="00E2269C" w:rsidTr="005E059E">
              <w:trPr>
                <w:trHeight w:val="879"/>
              </w:trPr>
              <w:tc>
                <w:tcPr>
                  <w:tcW w:w="775" w:type="dxa"/>
                </w:tcPr>
                <w:p w:rsidR="00E2269C" w:rsidRDefault="00EA05AA" w:rsidP="00963326">
                  <w:r>
                    <w:t>1</w:t>
                  </w:r>
                </w:p>
              </w:tc>
              <w:tc>
                <w:tcPr>
                  <w:tcW w:w="5803" w:type="dxa"/>
                </w:tcPr>
                <w:p w:rsidR="00E2269C" w:rsidRDefault="00E2269C" w:rsidP="00963326">
                  <w:r>
                    <w:rPr>
                      <w:rFonts w:hint="eastAsia"/>
                    </w:rPr>
                    <w:t>用户根据模板导入</w:t>
                  </w:r>
                </w:p>
                <w:tbl>
                  <w:tblPr>
                    <w:tblStyle w:val="ab"/>
                    <w:tblW w:w="0" w:type="auto"/>
                    <w:tblInd w:w="171" w:type="dxa"/>
                    <w:tblLook w:val="04A0" w:firstRow="1" w:lastRow="0" w:firstColumn="1" w:lastColumn="0" w:noHBand="0" w:noVBand="1"/>
                  </w:tblPr>
                  <w:tblGrid>
                    <w:gridCol w:w="1159"/>
                    <w:gridCol w:w="4247"/>
                  </w:tblGrid>
                  <w:tr w:rsidR="005E059E" w:rsidTr="00963326">
                    <w:tc>
                      <w:tcPr>
                        <w:tcW w:w="1159" w:type="dxa"/>
                      </w:tcPr>
                      <w:p w:rsidR="005E059E" w:rsidRDefault="005E059E" w:rsidP="005E059E">
                        <w:r>
                          <w:rPr>
                            <w:rFonts w:hint="eastAsia"/>
                          </w:rPr>
                          <w:t>中心编号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5E059E" w:rsidRDefault="005E059E" w:rsidP="005E059E">
                        <w:r>
                          <w:rPr>
                            <w:rFonts w:hint="eastAsia"/>
                          </w:rPr>
                          <w:t>字母</w:t>
                        </w:r>
                        <w:r>
                          <w:rPr>
                            <w:rFonts w:hint="eastAsia"/>
                          </w:rPr>
                          <w:t>+</w:t>
                        </w:r>
                        <w:r>
                          <w:rPr>
                            <w:rFonts w:hint="eastAsia"/>
                          </w:rPr>
                          <w:t>数字</w:t>
                        </w:r>
                      </w:p>
                    </w:tc>
                  </w:tr>
                  <w:tr w:rsidR="005E059E" w:rsidTr="00963326">
                    <w:tc>
                      <w:tcPr>
                        <w:tcW w:w="1159" w:type="dxa"/>
                      </w:tcPr>
                      <w:p w:rsidR="005E059E" w:rsidRDefault="00EA05AA" w:rsidP="00963326">
                        <w:del w:id="72" w:author="admin" w:date="2018-06-02T22:58:00Z">
                          <w:r w:rsidDel="00963326">
                            <w:rPr>
                              <w:rFonts w:hint="eastAsia"/>
                            </w:rPr>
                            <w:delText>银行</w:delText>
                          </w:r>
                        </w:del>
                        <w:ins w:id="73" w:author="admin" w:date="2018-06-02T23:01:00Z">
                          <w:r w:rsidR="00963326">
                            <w:rPr>
                              <w:rFonts w:hint="eastAsia"/>
                            </w:rPr>
                            <w:t>中心点</w:t>
                          </w:r>
                        </w:ins>
                        <w:r>
                          <w:rPr>
                            <w:rFonts w:hint="eastAsia"/>
                          </w:rPr>
                          <w:t>名称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5E059E" w:rsidRDefault="005E059E" w:rsidP="005E059E">
                        <w:r>
                          <w:rPr>
                            <w:rFonts w:hint="eastAsia"/>
                          </w:rPr>
                          <w:t>字符</w:t>
                        </w:r>
                        <w:r w:rsidR="00EA05AA">
                          <w:rPr>
                            <w:rFonts w:hint="eastAsia"/>
                          </w:rPr>
                          <w:t>串</w:t>
                        </w:r>
                      </w:p>
                    </w:tc>
                  </w:tr>
                  <w:tr w:rsidR="00EA05AA" w:rsidTr="00963326">
                    <w:tc>
                      <w:tcPr>
                        <w:tcW w:w="1159" w:type="dxa"/>
                      </w:tcPr>
                      <w:p w:rsidR="00EA05AA" w:rsidRDefault="00EA05AA" w:rsidP="005E059E">
                        <w:r>
                          <w:rPr>
                            <w:rFonts w:hint="eastAsia"/>
                          </w:rPr>
                          <w:t>具体地址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EA05AA" w:rsidRDefault="00EA05AA" w:rsidP="005E059E">
                        <w:r>
                          <w:rPr>
                            <w:rFonts w:hint="eastAsia"/>
                          </w:rPr>
                          <w:t>字符串</w:t>
                        </w:r>
                      </w:p>
                    </w:tc>
                  </w:tr>
                </w:tbl>
                <w:p w:rsidR="005E059E" w:rsidRDefault="005E059E" w:rsidP="00963326"/>
              </w:tc>
            </w:tr>
            <w:tr w:rsidR="00E2269C" w:rsidTr="005E059E">
              <w:tc>
                <w:tcPr>
                  <w:tcW w:w="775" w:type="dxa"/>
                </w:tcPr>
                <w:p w:rsidR="00E2269C" w:rsidRDefault="00EA05AA" w:rsidP="00963326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803" w:type="dxa"/>
                </w:tcPr>
                <w:p w:rsidR="00E2269C" w:rsidRDefault="00E2269C" w:rsidP="00963326">
                  <w:r>
                    <w:rPr>
                      <w:rFonts w:hint="eastAsia"/>
                    </w:rPr>
                    <w:t>用户根据历史中心点模板导入</w:t>
                  </w:r>
                </w:p>
                <w:tbl>
                  <w:tblPr>
                    <w:tblStyle w:val="ab"/>
                    <w:tblW w:w="0" w:type="auto"/>
                    <w:tblInd w:w="171" w:type="dxa"/>
                    <w:tblLook w:val="04A0" w:firstRow="1" w:lastRow="0" w:firstColumn="1" w:lastColumn="0" w:noHBand="0" w:noVBand="1"/>
                  </w:tblPr>
                  <w:tblGrid>
                    <w:gridCol w:w="1159"/>
                    <w:gridCol w:w="4247"/>
                  </w:tblGrid>
                  <w:tr w:rsidR="00EA05AA" w:rsidTr="00963326">
                    <w:tc>
                      <w:tcPr>
                        <w:tcW w:w="1159" w:type="dxa"/>
                      </w:tcPr>
                      <w:p w:rsidR="00EA05AA" w:rsidRDefault="00EA05AA" w:rsidP="00EA05AA">
                        <w:r>
                          <w:rPr>
                            <w:rFonts w:hint="eastAsia"/>
                          </w:rPr>
                          <w:t>展示历史录入信息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EA05AA" w:rsidRDefault="00EA05AA" w:rsidP="00EA05AA">
                        <w:r>
                          <w:rPr>
                            <w:rFonts w:hint="eastAsia"/>
                          </w:rPr>
                          <w:t>经纬度，地址名称</w:t>
                        </w:r>
                      </w:p>
                    </w:tc>
                  </w:tr>
                </w:tbl>
                <w:p w:rsidR="00EA05AA" w:rsidRDefault="00EA05AA" w:rsidP="00963326"/>
              </w:tc>
            </w:tr>
            <w:tr w:rsidR="00EA05AA" w:rsidTr="005E059E">
              <w:tc>
                <w:tcPr>
                  <w:tcW w:w="775" w:type="dxa"/>
                </w:tcPr>
                <w:p w:rsidR="00EA05AA" w:rsidRDefault="00EA05AA" w:rsidP="00963326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803" w:type="dxa"/>
                </w:tcPr>
                <w:p w:rsidR="00EA05AA" w:rsidRDefault="00EA05AA" w:rsidP="00963326">
                  <w:r>
                    <w:rPr>
                      <w:rFonts w:hint="eastAsia"/>
                    </w:rPr>
                    <w:t>确认导入</w:t>
                  </w:r>
                </w:p>
                <w:tbl>
                  <w:tblPr>
                    <w:tblStyle w:val="ab"/>
                    <w:tblW w:w="0" w:type="auto"/>
                    <w:tblInd w:w="171" w:type="dxa"/>
                    <w:tblLook w:val="04A0" w:firstRow="1" w:lastRow="0" w:firstColumn="1" w:lastColumn="0" w:noHBand="0" w:noVBand="1"/>
                  </w:tblPr>
                  <w:tblGrid>
                    <w:gridCol w:w="1159"/>
                    <w:gridCol w:w="4247"/>
                  </w:tblGrid>
                  <w:tr w:rsidR="00EA05AA" w:rsidTr="00963326">
                    <w:tc>
                      <w:tcPr>
                        <w:tcW w:w="1159" w:type="dxa"/>
                      </w:tcPr>
                      <w:p w:rsidR="00EA05AA" w:rsidRDefault="00EA05AA" w:rsidP="00EA05AA">
                        <w:r>
                          <w:t>步骤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EA05AA" w:rsidRDefault="00EA05AA" w:rsidP="00EA05AA">
                        <w:r>
                          <w:t>活动</w:t>
                        </w:r>
                      </w:p>
                    </w:tc>
                  </w:tr>
                  <w:tr w:rsidR="00EA05AA" w:rsidTr="00963326">
                    <w:tc>
                      <w:tcPr>
                        <w:tcW w:w="1159" w:type="dxa"/>
                      </w:tcPr>
                      <w:p w:rsidR="00EA05AA" w:rsidRDefault="00EA05AA" w:rsidP="00EA05AA">
                        <w:r>
                          <w:t>1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EA05AA" w:rsidRDefault="00EA05AA" w:rsidP="00EA05AA">
                        <w:r>
                          <w:t>验证信息完整性</w:t>
                        </w:r>
                      </w:p>
                    </w:tc>
                  </w:tr>
                  <w:tr w:rsidR="00EA05AA" w:rsidTr="00963326">
                    <w:tc>
                      <w:tcPr>
                        <w:tcW w:w="1159" w:type="dxa"/>
                      </w:tcPr>
                      <w:p w:rsidR="00EA05AA" w:rsidRDefault="00EA05AA" w:rsidP="00EA05AA">
                        <w:r>
                          <w:t>2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EA05AA" w:rsidRDefault="00EA05AA" w:rsidP="00EA05AA">
                        <w:r>
                          <w:rPr>
                            <w:rFonts w:hint="eastAsia"/>
                          </w:rPr>
                          <w:t>验证失败，重新导入</w:t>
                        </w:r>
                      </w:p>
                    </w:tc>
                  </w:tr>
                  <w:tr w:rsidR="00EA05AA" w:rsidTr="00963326">
                    <w:tc>
                      <w:tcPr>
                        <w:tcW w:w="1159" w:type="dxa"/>
                      </w:tcPr>
                      <w:p w:rsidR="00EA05AA" w:rsidRDefault="00EA05AA" w:rsidP="00EA05AA">
                        <w:r>
                          <w:t>2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EA05AA" w:rsidRDefault="00EA05AA" w:rsidP="00EA05AA">
                        <w:r>
                          <w:rPr>
                            <w:rFonts w:hint="eastAsia"/>
                          </w:rPr>
                          <w:t>验证成功</w:t>
                        </w:r>
                      </w:p>
                    </w:tc>
                  </w:tr>
                </w:tbl>
                <w:p w:rsidR="00EA05AA" w:rsidRDefault="00EA05AA" w:rsidP="00963326"/>
              </w:tc>
            </w:tr>
            <w:tr w:rsidR="00EA05AA" w:rsidTr="005E059E">
              <w:tc>
                <w:tcPr>
                  <w:tcW w:w="775" w:type="dxa"/>
                </w:tcPr>
                <w:p w:rsidR="00EA05AA" w:rsidRDefault="00EA05AA" w:rsidP="00963326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803" w:type="dxa"/>
                </w:tcPr>
                <w:p w:rsidR="00EA05AA" w:rsidRDefault="00EA05AA" w:rsidP="00963326">
                  <w:r>
                    <w:rPr>
                      <w:rFonts w:hint="eastAsia"/>
                    </w:rPr>
                    <w:t>导入成功</w:t>
                  </w:r>
                </w:p>
              </w:tc>
            </w:tr>
          </w:tbl>
          <w:p w:rsidR="00E2269C" w:rsidRDefault="00E2269C" w:rsidP="00963326"/>
        </w:tc>
      </w:tr>
      <w:tr w:rsidR="00E2269C" w:rsidTr="00963326">
        <w:trPr>
          <w:trHeight w:val="2387"/>
        </w:trPr>
        <w:tc>
          <w:tcPr>
            <w:tcW w:w="1134" w:type="dxa"/>
          </w:tcPr>
          <w:p w:rsidR="00E2269C" w:rsidRDefault="00E2269C" w:rsidP="00963326">
            <w:r>
              <w:rPr>
                <w:rFonts w:hint="eastAsia"/>
              </w:rPr>
              <w:lastRenderedPageBreak/>
              <w:t>备选事件流</w:t>
            </w:r>
          </w:p>
        </w:tc>
        <w:tc>
          <w:tcPr>
            <w:tcW w:w="6804" w:type="dxa"/>
          </w:tcPr>
          <w:p w:rsidR="00E2269C" w:rsidRDefault="00E2269C" w:rsidP="00963326"/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5766"/>
            </w:tblGrid>
            <w:tr w:rsidR="00E2269C" w:rsidTr="00963326">
              <w:tc>
                <w:tcPr>
                  <w:tcW w:w="879" w:type="dxa"/>
                </w:tcPr>
                <w:p w:rsidR="00E2269C" w:rsidRDefault="00E2269C" w:rsidP="00963326">
                  <w:r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6832" w:type="dxa"/>
                </w:tcPr>
                <w:p w:rsidR="00E2269C" w:rsidRDefault="00E2269C" w:rsidP="00963326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E2269C" w:rsidRPr="00EA05AA" w:rsidTr="00963326">
              <w:trPr>
                <w:trHeight w:val="1513"/>
              </w:trPr>
              <w:tc>
                <w:tcPr>
                  <w:tcW w:w="879" w:type="dxa"/>
                </w:tcPr>
                <w:p w:rsidR="00E2269C" w:rsidRDefault="00E2269C" w:rsidP="00963326">
                  <w:r>
                    <w:rPr>
                      <w:rFonts w:hint="eastAsia"/>
                    </w:rPr>
                    <w:t>2.a</w:t>
                  </w:r>
                </w:p>
              </w:tc>
              <w:tc>
                <w:tcPr>
                  <w:tcW w:w="6832" w:type="dxa"/>
                </w:tcPr>
                <w:p w:rsidR="00E2269C" w:rsidRDefault="00E2269C" w:rsidP="00963326">
                  <w:r>
                    <w:rPr>
                      <w:rFonts w:hint="eastAsia"/>
                    </w:rPr>
                    <w:t>1)</w:t>
                  </w:r>
                  <w:r w:rsidR="00EA05AA">
                    <w:rPr>
                      <w:rFonts w:hint="eastAsia"/>
                    </w:rPr>
                    <w:t>导入信息不能为空</w:t>
                  </w:r>
                </w:p>
                <w:p w:rsidR="00E2269C" w:rsidRDefault="00EA05AA" w:rsidP="00963326">
                  <w:r>
                    <w:t>2</w:t>
                  </w:r>
                  <w:r>
                    <w:rPr>
                      <w:rFonts w:hint="eastAsia"/>
                    </w:rPr>
                    <w:t>)</w:t>
                  </w:r>
                  <w:r>
                    <w:t>户只能同时一个中心点</w:t>
                  </w:r>
                </w:p>
                <w:p w:rsidR="00EA05AA" w:rsidRDefault="00EA05AA" w:rsidP="00963326">
                  <w:r>
                    <w:t>3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修改中心点需要重新操作中心点</w:t>
                  </w:r>
                </w:p>
                <w:p w:rsidR="00EA05AA" w:rsidRPr="00F04471" w:rsidRDefault="00EA05AA" w:rsidP="00963326">
                  <w:r>
                    <w:rPr>
                      <w:rFonts w:hint="eastAsia"/>
                    </w:rPr>
                    <w:t>4</w:t>
                  </w:r>
                  <w:r>
                    <w:t>)</w:t>
                  </w:r>
                  <w:r>
                    <w:t>中心点历史信息可以查看</w:t>
                  </w:r>
                </w:p>
              </w:tc>
            </w:tr>
          </w:tbl>
          <w:p w:rsidR="00E2269C" w:rsidRDefault="00E2269C" w:rsidP="00963326"/>
        </w:tc>
      </w:tr>
    </w:tbl>
    <w:p w:rsidR="0049771D" w:rsidRPr="00E2269C" w:rsidRDefault="0049771D" w:rsidP="0049771D">
      <w:pPr>
        <w:ind w:left="420"/>
        <w:rPr>
          <w:rFonts w:asciiTheme="minorEastAsia" w:hAnsiTheme="minorEastAsia"/>
          <w:b/>
          <w:sz w:val="24"/>
          <w:szCs w:val="24"/>
        </w:rPr>
      </w:pPr>
    </w:p>
    <w:p w:rsidR="0049771D" w:rsidRPr="0049771D" w:rsidRDefault="00EA05AA" w:rsidP="0049771D">
      <w:pPr>
        <w:pStyle w:val="a3"/>
        <w:numPr>
          <w:ilvl w:val="1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</w:t>
      </w:r>
      <w:proofErr w:type="gramStart"/>
      <w:r>
        <w:rPr>
          <w:rFonts w:asciiTheme="minorEastAsia" w:hAnsiTheme="minorEastAsia" w:hint="eastAsia"/>
          <w:sz w:val="24"/>
          <w:szCs w:val="24"/>
        </w:rPr>
        <w:t>点信息</w:t>
      </w:r>
      <w:proofErr w:type="gramEnd"/>
      <w:r>
        <w:rPr>
          <w:rFonts w:asciiTheme="minorEastAsia" w:hAnsiTheme="minorEastAsia" w:hint="eastAsia"/>
          <w:sz w:val="24"/>
          <w:szCs w:val="24"/>
        </w:rPr>
        <w:t>导入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5891"/>
      </w:tblGrid>
      <w:tr w:rsidR="0082041B" w:rsidTr="00DE08F3">
        <w:tc>
          <w:tcPr>
            <w:tcW w:w="1985" w:type="dxa"/>
          </w:tcPr>
          <w:p w:rsidR="0082041B" w:rsidRDefault="0082041B" w:rsidP="00DE08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891" w:type="dxa"/>
          </w:tcPr>
          <w:p w:rsidR="0082041B" w:rsidRDefault="00EA05AA" w:rsidP="00DE08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服务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点信息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导入</w:t>
            </w:r>
          </w:p>
        </w:tc>
      </w:tr>
      <w:tr w:rsidR="0082041B" w:rsidTr="00DE08F3">
        <w:tc>
          <w:tcPr>
            <w:tcW w:w="1985" w:type="dxa"/>
          </w:tcPr>
          <w:p w:rsidR="0082041B" w:rsidRDefault="0082041B" w:rsidP="00DE08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891" w:type="dxa"/>
          </w:tcPr>
          <w:p w:rsidR="0082041B" w:rsidRDefault="00EA05AA" w:rsidP="00DE08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导入服务点</w:t>
            </w:r>
          </w:p>
        </w:tc>
      </w:tr>
      <w:tr w:rsidR="0082041B" w:rsidTr="00DE08F3">
        <w:tc>
          <w:tcPr>
            <w:tcW w:w="1985" w:type="dxa"/>
          </w:tcPr>
          <w:p w:rsidR="0082041B" w:rsidRDefault="0082041B" w:rsidP="00DE08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</w:tcPr>
          <w:p w:rsidR="0082041B" w:rsidRDefault="00EA05AA" w:rsidP="00DE08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导入</w:t>
            </w:r>
            <w:r w:rsidR="00F20B6A">
              <w:rPr>
                <w:rFonts w:asciiTheme="minorEastAsia" w:hAnsiTheme="minorEastAsia"/>
                <w:sz w:val="24"/>
                <w:szCs w:val="24"/>
              </w:rPr>
              <w:t>中心点成功</w:t>
            </w:r>
          </w:p>
        </w:tc>
      </w:tr>
      <w:tr w:rsidR="0082041B" w:rsidTr="00DE08F3">
        <w:tc>
          <w:tcPr>
            <w:tcW w:w="1985" w:type="dxa"/>
          </w:tcPr>
          <w:p w:rsidR="0082041B" w:rsidRDefault="0082041B" w:rsidP="00DE08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</w:tcPr>
          <w:p w:rsidR="0082041B" w:rsidRDefault="00EA05AA" w:rsidP="00DE08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导入</w:t>
            </w:r>
            <w:r w:rsidR="00F20B6A">
              <w:rPr>
                <w:rFonts w:asciiTheme="minorEastAsia" w:hAnsiTheme="minorEastAsia" w:hint="eastAsia"/>
                <w:sz w:val="24"/>
                <w:szCs w:val="24"/>
              </w:rPr>
              <w:t>服务点成功</w:t>
            </w:r>
          </w:p>
        </w:tc>
      </w:tr>
      <w:tr w:rsidR="00EA05AA" w:rsidTr="00DE08F3">
        <w:tc>
          <w:tcPr>
            <w:tcW w:w="1985" w:type="dxa"/>
          </w:tcPr>
          <w:p w:rsidR="00EA05AA" w:rsidRDefault="00EA05AA" w:rsidP="00EA05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主事件流</w:t>
            </w:r>
            <w:proofErr w:type="gramEnd"/>
          </w:p>
        </w:tc>
        <w:tc>
          <w:tcPr>
            <w:tcW w:w="5891" w:type="dxa"/>
          </w:tcPr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707"/>
              <w:gridCol w:w="4958"/>
            </w:tblGrid>
            <w:tr w:rsidR="00EA05AA" w:rsidTr="00963326">
              <w:tc>
                <w:tcPr>
                  <w:tcW w:w="775" w:type="dxa"/>
                </w:tcPr>
                <w:p w:rsidR="00EA05AA" w:rsidRDefault="00EA05AA" w:rsidP="00EA05AA">
                  <w:r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5803" w:type="dxa"/>
                </w:tcPr>
                <w:p w:rsidR="00EA05AA" w:rsidRDefault="00EA05AA" w:rsidP="00EA05AA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EA05AA" w:rsidTr="00963326">
              <w:trPr>
                <w:trHeight w:val="872"/>
              </w:trPr>
              <w:tc>
                <w:tcPr>
                  <w:tcW w:w="775" w:type="dxa"/>
                </w:tcPr>
                <w:p w:rsidR="00EA05AA" w:rsidRDefault="00EA05AA" w:rsidP="00EA05AA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803" w:type="dxa"/>
                </w:tcPr>
                <w:p w:rsidR="00EA05AA" w:rsidRDefault="00EA05AA" w:rsidP="00EA05AA">
                  <w:r>
                    <w:rPr>
                      <w:rFonts w:hint="eastAsia"/>
                    </w:rPr>
                    <w:t>用户点根据地图导入</w:t>
                  </w:r>
                </w:p>
                <w:tbl>
                  <w:tblPr>
                    <w:tblStyle w:val="ab"/>
                    <w:tblW w:w="0" w:type="auto"/>
                    <w:tblInd w:w="171" w:type="dxa"/>
                    <w:tblLook w:val="04A0" w:firstRow="1" w:lastRow="0" w:firstColumn="1" w:lastColumn="0" w:noHBand="0" w:noVBand="1"/>
                  </w:tblPr>
                  <w:tblGrid>
                    <w:gridCol w:w="1016"/>
                    <w:gridCol w:w="3545"/>
                  </w:tblGrid>
                  <w:tr w:rsidR="00EA05AA" w:rsidTr="00963326">
                    <w:tc>
                      <w:tcPr>
                        <w:tcW w:w="1159" w:type="dxa"/>
                      </w:tcPr>
                      <w:p w:rsidR="00EA05AA" w:rsidRDefault="00EA05AA" w:rsidP="00EA05AA">
                        <w:r>
                          <w:rPr>
                            <w:rFonts w:hint="eastAsia"/>
                          </w:rPr>
                          <w:t>坐标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EA05AA" w:rsidRDefault="00EA05AA" w:rsidP="00EA05AA">
                        <w:r>
                          <w:rPr>
                            <w:rFonts w:hint="eastAsia"/>
                          </w:rPr>
                          <w:t>经纬度，地址名称</w:t>
                        </w:r>
                      </w:p>
                    </w:tc>
                  </w:tr>
                </w:tbl>
                <w:p w:rsidR="00EA05AA" w:rsidRDefault="00EA05AA" w:rsidP="00EA05AA"/>
              </w:tc>
            </w:tr>
            <w:tr w:rsidR="00EA05AA" w:rsidTr="00963326">
              <w:tc>
                <w:tcPr>
                  <w:tcW w:w="775" w:type="dxa"/>
                </w:tcPr>
                <w:p w:rsidR="00EA05AA" w:rsidRDefault="00EA05AA" w:rsidP="00EA05AA">
                  <w:r>
                    <w:t>1</w:t>
                  </w:r>
                </w:p>
              </w:tc>
              <w:tc>
                <w:tcPr>
                  <w:tcW w:w="5803" w:type="dxa"/>
                </w:tcPr>
                <w:p w:rsidR="00EA05AA" w:rsidRDefault="00EA05AA" w:rsidP="00EA05AA">
                  <w:r>
                    <w:rPr>
                      <w:rFonts w:hint="eastAsia"/>
                    </w:rPr>
                    <w:t>用户根据搜索导入</w:t>
                  </w:r>
                </w:p>
                <w:tbl>
                  <w:tblPr>
                    <w:tblStyle w:val="ab"/>
                    <w:tblW w:w="0" w:type="auto"/>
                    <w:tblInd w:w="171" w:type="dxa"/>
                    <w:tblLook w:val="04A0" w:firstRow="1" w:lastRow="0" w:firstColumn="1" w:lastColumn="0" w:noHBand="0" w:noVBand="1"/>
                  </w:tblPr>
                  <w:tblGrid>
                    <w:gridCol w:w="1023"/>
                    <w:gridCol w:w="3538"/>
                  </w:tblGrid>
                  <w:tr w:rsidR="00EA05AA" w:rsidTr="00963326">
                    <w:tc>
                      <w:tcPr>
                        <w:tcW w:w="1159" w:type="dxa"/>
                      </w:tcPr>
                      <w:p w:rsidR="00EA05AA" w:rsidRDefault="00EA05AA" w:rsidP="00EA05AA">
                        <w:r>
                          <w:rPr>
                            <w:rFonts w:hint="eastAsia"/>
                          </w:rPr>
                          <w:t>地址名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EA05AA" w:rsidRDefault="00EA05AA" w:rsidP="00EA05AA">
                        <w:r>
                          <w:rPr>
                            <w:rFonts w:hint="eastAsia"/>
                          </w:rPr>
                          <w:t>显示精确经纬度和坐标</w:t>
                        </w:r>
                      </w:p>
                    </w:tc>
                  </w:tr>
                </w:tbl>
                <w:p w:rsidR="00EA05AA" w:rsidRDefault="00EA05AA" w:rsidP="00EA05AA"/>
              </w:tc>
            </w:tr>
            <w:tr w:rsidR="00EA05AA" w:rsidTr="00963326">
              <w:trPr>
                <w:trHeight w:val="879"/>
              </w:trPr>
              <w:tc>
                <w:tcPr>
                  <w:tcW w:w="775" w:type="dxa"/>
                </w:tcPr>
                <w:p w:rsidR="00EA05AA" w:rsidRDefault="00EA05AA" w:rsidP="00EA05AA">
                  <w:r>
                    <w:t>1</w:t>
                  </w:r>
                </w:p>
              </w:tc>
              <w:tc>
                <w:tcPr>
                  <w:tcW w:w="5803" w:type="dxa"/>
                </w:tcPr>
                <w:p w:rsidR="00EA05AA" w:rsidRDefault="00EA05AA" w:rsidP="00EA05AA">
                  <w:r>
                    <w:rPr>
                      <w:rFonts w:hint="eastAsia"/>
                    </w:rPr>
                    <w:t>用户根据模板导入</w:t>
                  </w:r>
                </w:p>
                <w:tbl>
                  <w:tblPr>
                    <w:tblStyle w:val="ab"/>
                    <w:tblW w:w="0" w:type="auto"/>
                    <w:tblInd w:w="171" w:type="dxa"/>
                    <w:tblLook w:val="04A0" w:firstRow="1" w:lastRow="0" w:firstColumn="1" w:lastColumn="0" w:noHBand="0" w:noVBand="1"/>
                  </w:tblPr>
                  <w:tblGrid>
                    <w:gridCol w:w="1023"/>
                    <w:gridCol w:w="3538"/>
                  </w:tblGrid>
                  <w:tr w:rsidR="00EA05AA" w:rsidTr="00963326">
                    <w:tc>
                      <w:tcPr>
                        <w:tcW w:w="1159" w:type="dxa"/>
                      </w:tcPr>
                      <w:p w:rsidR="00EA05AA" w:rsidRDefault="00EA05AA" w:rsidP="00EA05AA">
                        <w:r>
                          <w:rPr>
                            <w:rFonts w:hint="eastAsia"/>
                          </w:rPr>
                          <w:t>服务点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EA05AA" w:rsidRDefault="00EA05AA" w:rsidP="00EA05AA">
                        <w:r>
                          <w:rPr>
                            <w:rFonts w:hint="eastAsia"/>
                          </w:rPr>
                          <w:t>字母</w:t>
                        </w:r>
                        <w:r>
                          <w:rPr>
                            <w:rFonts w:hint="eastAsia"/>
                          </w:rPr>
                          <w:t>+</w:t>
                        </w:r>
                        <w:r>
                          <w:rPr>
                            <w:rFonts w:hint="eastAsia"/>
                          </w:rPr>
                          <w:t>数字</w:t>
                        </w:r>
                      </w:p>
                    </w:tc>
                  </w:tr>
                  <w:tr w:rsidR="00EA05AA" w:rsidTr="00963326">
                    <w:tc>
                      <w:tcPr>
                        <w:tcW w:w="1159" w:type="dxa"/>
                      </w:tcPr>
                      <w:p w:rsidR="00EA05AA" w:rsidRDefault="00963326" w:rsidP="00EA05AA">
                        <w:ins w:id="74" w:author="admin" w:date="2018-06-02T23:01:00Z">
                          <w:r>
                            <w:rPr>
                              <w:rFonts w:hint="eastAsia"/>
                            </w:rPr>
                            <w:t>服务点</w:t>
                          </w:r>
                        </w:ins>
                        <w:del w:id="75" w:author="admin" w:date="2018-06-02T23:01:00Z">
                          <w:r w:rsidR="00EA05AA" w:rsidDel="00963326">
                            <w:rPr>
                              <w:rFonts w:hint="eastAsia"/>
                            </w:rPr>
                            <w:delText>银行</w:delText>
                          </w:r>
                        </w:del>
                        <w:r w:rsidR="00EA05AA">
                          <w:rPr>
                            <w:rFonts w:hint="eastAsia"/>
                          </w:rPr>
                          <w:t>名称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EA05AA" w:rsidRDefault="00EA05AA" w:rsidP="00EA05AA">
                        <w:r>
                          <w:rPr>
                            <w:rFonts w:hint="eastAsia"/>
                          </w:rPr>
                          <w:t>字符串</w:t>
                        </w:r>
                      </w:p>
                    </w:tc>
                  </w:tr>
                  <w:tr w:rsidR="00EA05AA" w:rsidTr="00963326">
                    <w:tc>
                      <w:tcPr>
                        <w:tcW w:w="1159" w:type="dxa"/>
                      </w:tcPr>
                      <w:p w:rsidR="00EA05AA" w:rsidRDefault="00EA05AA" w:rsidP="00EA05AA">
                        <w:r>
                          <w:rPr>
                            <w:rFonts w:hint="eastAsia"/>
                          </w:rPr>
                          <w:t>具体地址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EA05AA" w:rsidRDefault="00EA05AA" w:rsidP="00EA05AA">
                        <w:r>
                          <w:rPr>
                            <w:rFonts w:hint="eastAsia"/>
                          </w:rPr>
                          <w:t>字符串</w:t>
                        </w:r>
                      </w:p>
                    </w:tc>
                  </w:tr>
                </w:tbl>
                <w:p w:rsidR="00EA05AA" w:rsidRDefault="00EA05AA" w:rsidP="00EA05AA"/>
              </w:tc>
            </w:tr>
            <w:tr w:rsidR="00EA05AA" w:rsidTr="00963326">
              <w:tc>
                <w:tcPr>
                  <w:tcW w:w="775" w:type="dxa"/>
                </w:tcPr>
                <w:p w:rsidR="00EA05AA" w:rsidRDefault="00EA05AA" w:rsidP="00EA05AA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803" w:type="dxa"/>
                </w:tcPr>
                <w:p w:rsidR="00EA05AA" w:rsidRDefault="00EA05AA" w:rsidP="00EA05AA">
                  <w:r>
                    <w:rPr>
                      <w:rFonts w:hint="eastAsia"/>
                    </w:rPr>
                    <w:t>用户根据历史中心点模板导入</w:t>
                  </w:r>
                </w:p>
                <w:tbl>
                  <w:tblPr>
                    <w:tblStyle w:val="ab"/>
                    <w:tblW w:w="0" w:type="auto"/>
                    <w:tblInd w:w="171" w:type="dxa"/>
                    <w:tblLook w:val="04A0" w:firstRow="1" w:lastRow="0" w:firstColumn="1" w:lastColumn="0" w:noHBand="0" w:noVBand="1"/>
                  </w:tblPr>
                  <w:tblGrid>
                    <w:gridCol w:w="1016"/>
                    <w:gridCol w:w="3545"/>
                  </w:tblGrid>
                  <w:tr w:rsidR="00EA05AA" w:rsidTr="00963326">
                    <w:tc>
                      <w:tcPr>
                        <w:tcW w:w="1159" w:type="dxa"/>
                      </w:tcPr>
                      <w:p w:rsidR="00EA05AA" w:rsidRDefault="00EA05AA" w:rsidP="00EA05AA">
                        <w:r>
                          <w:rPr>
                            <w:rFonts w:hint="eastAsia"/>
                          </w:rPr>
                          <w:t>展示历史录入信息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EA05AA" w:rsidRDefault="00EA05AA" w:rsidP="00EA05AA">
                        <w:r>
                          <w:rPr>
                            <w:rFonts w:hint="eastAsia"/>
                          </w:rPr>
                          <w:t>经纬度，地址名称</w:t>
                        </w:r>
                      </w:p>
                    </w:tc>
                  </w:tr>
                </w:tbl>
                <w:p w:rsidR="00EA05AA" w:rsidRDefault="00EA05AA" w:rsidP="00EA05AA"/>
              </w:tc>
            </w:tr>
            <w:tr w:rsidR="00EA05AA" w:rsidTr="00963326">
              <w:tc>
                <w:tcPr>
                  <w:tcW w:w="775" w:type="dxa"/>
                </w:tcPr>
                <w:p w:rsidR="00EA05AA" w:rsidRDefault="00EA05AA" w:rsidP="00EA05AA">
                  <w:r>
                    <w:rPr>
                      <w:rFonts w:hint="eastAsia"/>
                    </w:rPr>
                    <w:t>2.</w:t>
                  </w:r>
                </w:p>
              </w:tc>
              <w:tc>
                <w:tcPr>
                  <w:tcW w:w="5803" w:type="dxa"/>
                </w:tcPr>
                <w:p w:rsidR="00EA05AA" w:rsidRDefault="00EA05AA" w:rsidP="00EA05AA">
                  <w:r>
                    <w:rPr>
                      <w:rFonts w:hint="eastAsia"/>
                    </w:rPr>
                    <w:t>增加服务点</w:t>
                  </w:r>
                </w:p>
              </w:tc>
            </w:tr>
            <w:tr w:rsidR="00F20B6A" w:rsidTr="00963326">
              <w:tc>
                <w:tcPr>
                  <w:tcW w:w="775" w:type="dxa"/>
                </w:tcPr>
                <w:p w:rsidR="00F20B6A" w:rsidRDefault="00F20B6A" w:rsidP="00EA05AA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803" w:type="dxa"/>
                </w:tcPr>
                <w:p w:rsidR="00F20B6A" w:rsidRDefault="00F20B6A" w:rsidP="00EA05AA">
                  <w:r>
                    <w:rPr>
                      <w:rFonts w:hint="eastAsia"/>
                    </w:rPr>
                    <w:t>查看已经导入的服务点</w:t>
                  </w:r>
                </w:p>
                <w:tbl>
                  <w:tblPr>
                    <w:tblStyle w:val="ab"/>
                    <w:tblW w:w="0" w:type="auto"/>
                    <w:tblInd w:w="171" w:type="dxa"/>
                    <w:tblLook w:val="04A0" w:firstRow="1" w:lastRow="0" w:firstColumn="1" w:lastColumn="0" w:noHBand="0" w:noVBand="1"/>
                  </w:tblPr>
                  <w:tblGrid>
                    <w:gridCol w:w="1023"/>
                    <w:gridCol w:w="3538"/>
                  </w:tblGrid>
                  <w:tr w:rsidR="00F20B6A" w:rsidTr="00963326">
                    <w:tc>
                      <w:tcPr>
                        <w:tcW w:w="1159" w:type="dxa"/>
                      </w:tcPr>
                      <w:p w:rsidR="00F20B6A" w:rsidRDefault="00F20B6A" w:rsidP="00F20B6A">
                        <w:r>
                          <w:t>步骤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F20B6A" w:rsidRDefault="00F20B6A" w:rsidP="00F20B6A">
                        <w:r>
                          <w:t>活动</w:t>
                        </w:r>
                      </w:p>
                    </w:tc>
                  </w:tr>
                  <w:tr w:rsidR="00F20B6A" w:rsidTr="00963326">
                    <w:tc>
                      <w:tcPr>
                        <w:tcW w:w="1159" w:type="dxa"/>
                      </w:tcPr>
                      <w:p w:rsidR="00F20B6A" w:rsidRDefault="00F20B6A" w:rsidP="00F20B6A">
                        <w:r>
                          <w:t>1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F20B6A" w:rsidRDefault="00F20B6A" w:rsidP="00F20B6A">
                        <w:r>
                          <w:rPr>
                            <w:rFonts w:hint="eastAsia"/>
                          </w:rPr>
                          <w:t>查看服务点</w:t>
                        </w:r>
                      </w:p>
                    </w:tc>
                  </w:tr>
                  <w:tr w:rsidR="00F20B6A" w:rsidTr="00963326">
                    <w:tc>
                      <w:tcPr>
                        <w:tcW w:w="1159" w:type="dxa"/>
                      </w:tcPr>
                      <w:p w:rsidR="00F20B6A" w:rsidRDefault="00F20B6A" w:rsidP="00F20B6A">
                        <w:r>
                          <w:t>1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F20B6A" w:rsidRDefault="00F20B6A" w:rsidP="00F20B6A">
                        <w:r>
                          <w:rPr>
                            <w:rFonts w:hint="eastAsia"/>
                          </w:rPr>
                          <w:t>删除已有服务点</w:t>
                        </w:r>
                      </w:p>
                    </w:tc>
                  </w:tr>
                </w:tbl>
                <w:p w:rsidR="00F20B6A" w:rsidRDefault="00F20B6A" w:rsidP="00EA05AA"/>
              </w:tc>
            </w:tr>
            <w:tr w:rsidR="00EA05AA" w:rsidTr="00963326">
              <w:tc>
                <w:tcPr>
                  <w:tcW w:w="775" w:type="dxa"/>
                </w:tcPr>
                <w:p w:rsidR="00EA05AA" w:rsidRDefault="00EA05AA" w:rsidP="00EA05AA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803" w:type="dxa"/>
                </w:tcPr>
                <w:p w:rsidR="00EA05AA" w:rsidRDefault="00EA05AA" w:rsidP="00EA05AA">
                  <w:r>
                    <w:rPr>
                      <w:rFonts w:hint="eastAsia"/>
                    </w:rPr>
                    <w:t>确认导入</w:t>
                  </w:r>
                </w:p>
                <w:tbl>
                  <w:tblPr>
                    <w:tblStyle w:val="ab"/>
                    <w:tblW w:w="0" w:type="auto"/>
                    <w:tblInd w:w="171" w:type="dxa"/>
                    <w:tblLook w:val="04A0" w:firstRow="1" w:lastRow="0" w:firstColumn="1" w:lastColumn="0" w:noHBand="0" w:noVBand="1"/>
                  </w:tblPr>
                  <w:tblGrid>
                    <w:gridCol w:w="1016"/>
                    <w:gridCol w:w="3545"/>
                  </w:tblGrid>
                  <w:tr w:rsidR="00EA05AA" w:rsidTr="00963326">
                    <w:tc>
                      <w:tcPr>
                        <w:tcW w:w="1159" w:type="dxa"/>
                      </w:tcPr>
                      <w:p w:rsidR="00EA05AA" w:rsidRDefault="00EA05AA" w:rsidP="00EA05AA">
                        <w:r>
                          <w:t>步骤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EA05AA" w:rsidRDefault="00EA05AA" w:rsidP="00EA05AA">
                        <w:r>
                          <w:t>活动</w:t>
                        </w:r>
                      </w:p>
                    </w:tc>
                  </w:tr>
                  <w:tr w:rsidR="00EA05AA" w:rsidTr="00963326">
                    <w:tc>
                      <w:tcPr>
                        <w:tcW w:w="1159" w:type="dxa"/>
                      </w:tcPr>
                      <w:p w:rsidR="00EA05AA" w:rsidRDefault="00EA05AA" w:rsidP="00EA05AA">
                        <w:r>
                          <w:t>1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EA05AA" w:rsidRDefault="00EA05AA" w:rsidP="00EA05AA">
                        <w:r>
                          <w:t>验证信息完整性</w:t>
                        </w:r>
                      </w:p>
                    </w:tc>
                  </w:tr>
                  <w:tr w:rsidR="00EA05AA" w:rsidTr="00963326">
                    <w:tc>
                      <w:tcPr>
                        <w:tcW w:w="1159" w:type="dxa"/>
                      </w:tcPr>
                      <w:p w:rsidR="00EA05AA" w:rsidRDefault="00EA05AA" w:rsidP="00EA05AA">
                        <w:r>
                          <w:t>2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EA05AA" w:rsidRDefault="00EA05AA" w:rsidP="00EA05AA">
                        <w:r>
                          <w:rPr>
                            <w:rFonts w:hint="eastAsia"/>
                          </w:rPr>
                          <w:t>验证失败，重新导入</w:t>
                        </w:r>
                      </w:p>
                    </w:tc>
                  </w:tr>
                  <w:tr w:rsidR="00EA05AA" w:rsidTr="00963326">
                    <w:tc>
                      <w:tcPr>
                        <w:tcW w:w="1159" w:type="dxa"/>
                      </w:tcPr>
                      <w:p w:rsidR="00EA05AA" w:rsidRDefault="00EA05AA" w:rsidP="00EA05AA">
                        <w:r>
                          <w:t>2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EA05AA" w:rsidRDefault="00EA05AA" w:rsidP="00EA05AA">
                        <w:r>
                          <w:rPr>
                            <w:rFonts w:hint="eastAsia"/>
                          </w:rPr>
                          <w:t>验证成功</w:t>
                        </w:r>
                      </w:p>
                    </w:tc>
                  </w:tr>
                </w:tbl>
                <w:p w:rsidR="00EA05AA" w:rsidRDefault="00EA05AA" w:rsidP="00EA05AA"/>
              </w:tc>
            </w:tr>
            <w:tr w:rsidR="00EA05AA" w:rsidTr="00963326">
              <w:tc>
                <w:tcPr>
                  <w:tcW w:w="775" w:type="dxa"/>
                </w:tcPr>
                <w:p w:rsidR="00EA05AA" w:rsidRDefault="00EA05AA" w:rsidP="00EA05AA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803" w:type="dxa"/>
                </w:tcPr>
                <w:p w:rsidR="00EA05AA" w:rsidRDefault="00EA05AA" w:rsidP="00EA05AA">
                  <w:r>
                    <w:rPr>
                      <w:rFonts w:hint="eastAsia"/>
                    </w:rPr>
                    <w:t>导入成功</w:t>
                  </w:r>
                </w:p>
              </w:tc>
            </w:tr>
          </w:tbl>
          <w:p w:rsidR="00EA05AA" w:rsidRDefault="00EA05AA" w:rsidP="00EA05AA"/>
        </w:tc>
      </w:tr>
      <w:tr w:rsidR="00EA05AA" w:rsidTr="00DE08F3">
        <w:tc>
          <w:tcPr>
            <w:tcW w:w="1985" w:type="dxa"/>
          </w:tcPr>
          <w:p w:rsidR="00EA05AA" w:rsidRDefault="00EA05AA" w:rsidP="00EA05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91" w:type="dxa"/>
          </w:tcPr>
          <w:p w:rsidR="00EA05AA" w:rsidRDefault="00EA05AA" w:rsidP="00EA05AA"/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758"/>
              <w:gridCol w:w="4907"/>
            </w:tblGrid>
            <w:tr w:rsidR="00EA05AA" w:rsidTr="00963326">
              <w:tc>
                <w:tcPr>
                  <w:tcW w:w="879" w:type="dxa"/>
                </w:tcPr>
                <w:p w:rsidR="00EA05AA" w:rsidRDefault="00EA05AA" w:rsidP="00EA05AA">
                  <w:r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6832" w:type="dxa"/>
                </w:tcPr>
                <w:p w:rsidR="00EA05AA" w:rsidRDefault="00EA05AA" w:rsidP="00EA05AA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EA05AA" w:rsidTr="00963326">
              <w:trPr>
                <w:trHeight w:val="1513"/>
              </w:trPr>
              <w:tc>
                <w:tcPr>
                  <w:tcW w:w="879" w:type="dxa"/>
                </w:tcPr>
                <w:p w:rsidR="00EA05AA" w:rsidRDefault="00EA05AA" w:rsidP="00EA05AA">
                  <w:r>
                    <w:rPr>
                      <w:rFonts w:hint="eastAsia"/>
                    </w:rPr>
                    <w:lastRenderedPageBreak/>
                    <w:t>2.a</w:t>
                  </w:r>
                </w:p>
              </w:tc>
              <w:tc>
                <w:tcPr>
                  <w:tcW w:w="6832" w:type="dxa"/>
                </w:tcPr>
                <w:p w:rsidR="00EA05AA" w:rsidRDefault="00EA05AA" w:rsidP="00EA05AA">
                  <w:r>
                    <w:rPr>
                      <w:rFonts w:hint="eastAsia"/>
                    </w:rPr>
                    <w:t>1)</w:t>
                  </w:r>
                  <w:r>
                    <w:rPr>
                      <w:rFonts w:hint="eastAsia"/>
                    </w:rPr>
                    <w:t>导入信息不能为空</w:t>
                  </w:r>
                </w:p>
                <w:p w:rsidR="00EA05AA" w:rsidRDefault="00EA05AA" w:rsidP="00EA05AA">
                  <w:r>
                    <w:t>3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修改</w:t>
                  </w:r>
                  <w:r w:rsidR="00F20B6A">
                    <w:rPr>
                      <w:rFonts w:hint="eastAsia"/>
                    </w:rPr>
                    <w:t>某一服务点需要</w:t>
                  </w:r>
                  <w:proofErr w:type="gramStart"/>
                  <w:r w:rsidR="00F20B6A">
                    <w:rPr>
                      <w:rFonts w:hint="eastAsia"/>
                    </w:rPr>
                    <w:t>删除此</w:t>
                  </w:r>
                  <w:proofErr w:type="gramEnd"/>
                  <w:r w:rsidR="00F20B6A">
                    <w:rPr>
                      <w:rFonts w:hint="eastAsia"/>
                    </w:rPr>
                    <w:t>服务点再重新导入</w:t>
                  </w:r>
                </w:p>
                <w:p w:rsidR="00EA05AA" w:rsidRPr="00F04471" w:rsidRDefault="00EA05AA" w:rsidP="00EA05AA">
                  <w:r>
                    <w:rPr>
                      <w:rFonts w:hint="eastAsia"/>
                    </w:rPr>
                    <w:t>4</w:t>
                  </w:r>
                  <w:r>
                    <w:t>)</w:t>
                  </w:r>
                  <w:r w:rsidR="00F20B6A">
                    <w:t>服务点</w:t>
                  </w:r>
                  <w:proofErr w:type="gramStart"/>
                  <w:r>
                    <w:t>息可以</w:t>
                  </w:r>
                  <w:proofErr w:type="gramEnd"/>
                  <w:r>
                    <w:t>查看</w:t>
                  </w:r>
                </w:p>
              </w:tc>
            </w:tr>
          </w:tbl>
          <w:p w:rsidR="00EA05AA" w:rsidRDefault="00EA05AA" w:rsidP="00EA05AA"/>
        </w:tc>
      </w:tr>
    </w:tbl>
    <w:p w:rsidR="0082041B" w:rsidRDefault="0082041B" w:rsidP="00F23253">
      <w:pPr>
        <w:rPr>
          <w:rFonts w:asciiTheme="minorEastAsia" w:hAnsiTheme="minorEastAsia"/>
          <w:sz w:val="24"/>
          <w:szCs w:val="24"/>
        </w:rPr>
      </w:pPr>
    </w:p>
    <w:p w:rsidR="00F20B6A" w:rsidRDefault="00F20B6A" w:rsidP="00F23253">
      <w:pPr>
        <w:rPr>
          <w:rFonts w:asciiTheme="minorEastAsia" w:hAnsiTheme="minorEastAsia"/>
          <w:sz w:val="24"/>
          <w:szCs w:val="24"/>
        </w:rPr>
      </w:pPr>
    </w:p>
    <w:p w:rsidR="00F20B6A" w:rsidRDefault="00F20B6A" w:rsidP="00F23253">
      <w:pPr>
        <w:rPr>
          <w:rFonts w:asciiTheme="minorEastAsia" w:hAnsiTheme="minorEastAsia"/>
          <w:sz w:val="24"/>
          <w:szCs w:val="24"/>
        </w:rPr>
      </w:pPr>
    </w:p>
    <w:p w:rsidR="00F20B6A" w:rsidRDefault="00F20B6A" w:rsidP="00F23253">
      <w:pPr>
        <w:rPr>
          <w:rFonts w:asciiTheme="minorEastAsia" w:hAnsiTheme="minorEastAsia"/>
          <w:sz w:val="24"/>
          <w:szCs w:val="24"/>
        </w:rPr>
      </w:pPr>
    </w:p>
    <w:p w:rsidR="00F20B6A" w:rsidRDefault="00F20B6A" w:rsidP="00F23253">
      <w:pPr>
        <w:rPr>
          <w:rFonts w:asciiTheme="minorEastAsia" w:hAnsiTheme="minorEastAsia"/>
          <w:sz w:val="24"/>
          <w:szCs w:val="24"/>
        </w:rPr>
      </w:pPr>
    </w:p>
    <w:p w:rsidR="00F20B6A" w:rsidRPr="0049771D" w:rsidRDefault="00F20B6A" w:rsidP="00F20B6A">
      <w:pPr>
        <w:pStyle w:val="a3"/>
        <w:numPr>
          <w:ilvl w:val="1"/>
          <w:numId w:val="1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车辆信息导入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5891"/>
      </w:tblGrid>
      <w:tr w:rsidR="00F20B6A" w:rsidTr="00963326">
        <w:tc>
          <w:tcPr>
            <w:tcW w:w="1985" w:type="dxa"/>
          </w:tcPr>
          <w:p w:rsidR="00F20B6A" w:rsidRDefault="00F20B6A" w:rsidP="0096332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891" w:type="dxa"/>
          </w:tcPr>
          <w:p w:rsidR="00F20B6A" w:rsidRDefault="00F20B6A" w:rsidP="0096332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车辆信息导入</w:t>
            </w:r>
          </w:p>
        </w:tc>
      </w:tr>
      <w:tr w:rsidR="00F20B6A" w:rsidTr="00963326">
        <w:tc>
          <w:tcPr>
            <w:tcW w:w="1985" w:type="dxa"/>
          </w:tcPr>
          <w:p w:rsidR="00F20B6A" w:rsidRDefault="00F20B6A" w:rsidP="0096332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891" w:type="dxa"/>
          </w:tcPr>
          <w:p w:rsidR="00F20B6A" w:rsidRDefault="00F20B6A" w:rsidP="0096332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导入车辆信息</w:t>
            </w:r>
          </w:p>
        </w:tc>
      </w:tr>
      <w:tr w:rsidR="00F20B6A" w:rsidTr="00963326">
        <w:tc>
          <w:tcPr>
            <w:tcW w:w="1985" w:type="dxa"/>
          </w:tcPr>
          <w:p w:rsidR="00F20B6A" w:rsidRDefault="00F20B6A" w:rsidP="0096332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</w:tcPr>
          <w:p w:rsidR="00F20B6A" w:rsidRDefault="00F20B6A" w:rsidP="0096332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导入服务点成功</w:t>
            </w:r>
          </w:p>
        </w:tc>
      </w:tr>
      <w:tr w:rsidR="00F20B6A" w:rsidTr="00963326">
        <w:tc>
          <w:tcPr>
            <w:tcW w:w="1985" w:type="dxa"/>
          </w:tcPr>
          <w:p w:rsidR="00F20B6A" w:rsidRDefault="00F20B6A" w:rsidP="0096332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</w:tcPr>
          <w:p w:rsidR="00F20B6A" w:rsidRDefault="00F20B6A" w:rsidP="0096332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导入车辆信息成功</w:t>
            </w:r>
          </w:p>
        </w:tc>
      </w:tr>
      <w:tr w:rsidR="00F20B6A" w:rsidTr="00963326">
        <w:tc>
          <w:tcPr>
            <w:tcW w:w="1985" w:type="dxa"/>
          </w:tcPr>
          <w:p w:rsidR="00F20B6A" w:rsidRDefault="00F20B6A" w:rsidP="0096332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主事件流</w:t>
            </w:r>
            <w:proofErr w:type="gramEnd"/>
          </w:p>
        </w:tc>
        <w:tc>
          <w:tcPr>
            <w:tcW w:w="5891" w:type="dxa"/>
          </w:tcPr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707"/>
              <w:gridCol w:w="4958"/>
            </w:tblGrid>
            <w:tr w:rsidR="00F20B6A" w:rsidTr="00F20B6A">
              <w:tc>
                <w:tcPr>
                  <w:tcW w:w="707" w:type="dxa"/>
                </w:tcPr>
                <w:p w:rsidR="00F20B6A" w:rsidRDefault="00F20B6A" w:rsidP="00963326">
                  <w:r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4958" w:type="dxa"/>
                </w:tcPr>
                <w:p w:rsidR="00F20B6A" w:rsidRDefault="00F20B6A" w:rsidP="00963326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F20B6A" w:rsidTr="00F20B6A">
              <w:trPr>
                <w:trHeight w:val="872"/>
              </w:trPr>
              <w:tc>
                <w:tcPr>
                  <w:tcW w:w="707" w:type="dxa"/>
                </w:tcPr>
                <w:p w:rsidR="00F20B6A" w:rsidRDefault="00F20B6A" w:rsidP="00963326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958" w:type="dxa"/>
                </w:tcPr>
                <w:p w:rsidR="00F20B6A" w:rsidRDefault="00F20B6A" w:rsidP="00963326">
                  <w:r>
                    <w:t>用户根据模板导入</w:t>
                  </w:r>
                </w:p>
                <w:tbl>
                  <w:tblPr>
                    <w:tblStyle w:val="ab"/>
                    <w:tblW w:w="0" w:type="auto"/>
                    <w:tblInd w:w="171" w:type="dxa"/>
                    <w:tblLook w:val="04A0" w:firstRow="1" w:lastRow="0" w:firstColumn="1" w:lastColumn="0" w:noHBand="0" w:noVBand="1"/>
                  </w:tblPr>
                  <w:tblGrid>
                    <w:gridCol w:w="1150"/>
                    <w:gridCol w:w="3411"/>
                  </w:tblGrid>
                  <w:tr w:rsidR="00F20B6A" w:rsidTr="00F20B6A">
                    <w:tc>
                      <w:tcPr>
                        <w:tcW w:w="1150" w:type="dxa"/>
                      </w:tcPr>
                      <w:p w:rsidR="00F20B6A" w:rsidRDefault="00F20B6A" w:rsidP="00963326">
                        <w:r>
                          <w:t>汽车编号</w:t>
                        </w:r>
                      </w:p>
                    </w:tc>
                    <w:tc>
                      <w:tcPr>
                        <w:tcW w:w="3411" w:type="dxa"/>
                      </w:tcPr>
                      <w:p w:rsidR="00F20B6A" w:rsidRDefault="00F20B6A" w:rsidP="00963326">
                        <w:r>
                          <w:rPr>
                            <w:rFonts w:hint="eastAsia"/>
                          </w:rPr>
                          <w:t>数字</w:t>
                        </w:r>
                      </w:p>
                    </w:tc>
                  </w:tr>
                  <w:tr w:rsidR="00F20B6A" w:rsidTr="00F20B6A">
                    <w:tc>
                      <w:tcPr>
                        <w:tcW w:w="1150" w:type="dxa"/>
                      </w:tcPr>
                      <w:p w:rsidR="00F20B6A" w:rsidRDefault="00F20B6A" w:rsidP="00963326">
                        <w:r>
                          <w:t>汽车类型</w:t>
                        </w:r>
                      </w:p>
                    </w:tc>
                    <w:tc>
                      <w:tcPr>
                        <w:tcW w:w="3411" w:type="dxa"/>
                      </w:tcPr>
                      <w:p w:rsidR="00F20B6A" w:rsidRDefault="00F20B6A" w:rsidP="00963326">
                        <w:r>
                          <w:t>字符串</w:t>
                        </w:r>
                      </w:p>
                    </w:tc>
                  </w:tr>
                  <w:tr w:rsidR="00F20B6A" w:rsidTr="00F20B6A">
                    <w:tc>
                      <w:tcPr>
                        <w:tcW w:w="1150" w:type="dxa"/>
                      </w:tcPr>
                      <w:p w:rsidR="00F20B6A" w:rsidRDefault="00963326" w:rsidP="00963326">
                        <w:ins w:id="76" w:author="admin" w:date="2018-06-02T23:02:00Z">
                          <w:r>
                            <w:rPr>
                              <w:rFonts w:hint="eastAsia"/>
                            </w:rPr>
                            <w:t>载重</w:t>
                          </w:r>
                        </w:ins>
                        <w:del w:id="77" w:author="admin" w:date="2018-06-02T23:02:00Z">
                          <w:r w:rsidR="00F20B6A" w:rsidDel="00963326">
                            <w:rPr>
                              <w:rFonts w:hint="eastAsia"/>
                            </w:rPr>
                            <w:delText>运钞</w:delText>
                          </w:r>
                        </w:del>
                        <w:r w:rsidR="00F20B6A">
                          <w:rPr>
                            <w:rFonts w:hint="eastAsia"/>
                          </w:rPr>
                          <w:t>量</w:t>
                        </w:r>
                      </w:p>
                    </w:tc>
                    <w:tc>
                      <w:tcPr>
                        <w:tcW w:w="3411" w:type="dxa"/>
                      </w:tcPr>
                      <w:p w:rsidR="00F20B6A" w:rsidRDefault="00F20B6A" w:rsidP="00963326">
                        <w:r>
                          <w:t>数字</w:t>
                        </w:r>
                      </w:p>
                    </w:tc>
                  </w:tr>
                  <w:tr w:rsidR="00F20B6A" w:rsidTr="00F20B6A">
                    <w:tc>
                      <w:tcPr>
                        <w:tcW w:w="1150" w:type="dxa"/>
                      </w:tcPr>
                      <w:p w:rsidR="00F20B6A" w:rsidRDefault="00F20B6A" w:rsidP="00963326">
                        <w:r>
                          <w:rPr>
                            <w:rFonts w:hint="eastAsia"/>
                          </w:rPr>
                          <w:t>耗油量</w:t>
                        </w:r>
                      </w:p>
                    </w:tc>
                    <w:tc>
                      <w:tcPr>
                        <w:tcW w:w="3411" w:type="dxa"/>
                      </w:tcPr>
                      <w:p w:rsidR="00F20B6A" w:rsidRDefault="00F20B6A" w:rsidP="00963326">
                        <w:r>
                          <w:t>数字</w:t>
                        </w:r>
                      </w:p>
                    </w:tc>
                  </w:tr>
                  <w:tr w:rsidR="00F20B6A" w:rsidTr="00F20B6A">
                    <w:tc>
                      <w:tcPr>
                        <w:tcW w:w="1150" w:type="dxa"/>
                      </w:tcPr>
                      <w:p w:rsidR="00F20B6A" w:rsidRDefault="00F20B6A" w:rsidP="00963326">
                        <w:r>
                          <w:rPr>
                            <w:rFonts w:hint="eastAsia"/>
                          </w:rPr>
                          <w:t>运费</w:t>
                        </w:r>
                      </w:p>
                    </w:tc>
                    <w:tc>
                      <w:tcPr>
                        <w:tcW w:w="3411" w:type="dxa"/>
                      </w:tcPr>
                      <w:p w:rsidR="00F20B6A" w:rsidRDefault="00F20B6A" w:rsidP="00963326">
                        <w:r>
                          <w:t>数字</w:t>
                        </w:r>
                      </w:p>
                    </w:tc>
                  </w:tr>
                  <w:tr w:rsidR="00F20B6A" w:rsidTr="00F20B6A">
                    <w:tc>
                      <w:tcPr>
                        <w:tcW w:w="1150" w:type="dxa"/>
                      </w:tcPr>
                      <w:p w:rsidR="00F20B6A" w:rsidRDefault="00F20B6A" w:rsidP="00963326">
                        <w:r>
                          <w:rPr>
                            <w:rFonts w:hint="eastAsia"/>
                          </w:rPr>
                          <w:t>出厂日期</w:t>
                        </w:r>
                      </w:p>
                    </w:tc>
                    <w:tc>
                      <w:tcPr>
                        <w:tcW w:w="3411" w:type="dxa"/>
                      </w:tcPr>
                      <w:p w:rsidR="00F20B6A" w:rsidRDefault="00F20B6A" w:rsidP="00963326">
                        <w:r>
                          <w:t>字符串</w:t>
                        </w:r>
                      </w:p>
                    </w:tc>
                  </w:tr>
                </w:tbl>
                <w:p w:rsidR="00F20B6A" w:rsidRDefault="00F20B6A" w:rsidP="00963326"/>
              </w:tc>
            </w:tr>
            <w:tr w:rsidR="00F20B6A" w:rsidTr="00F20B6A">
              <w:trPr>
                <w:trHeight w:val="872"/>
              </w:trPr>
              <w:tc>
                <w:tcPr>
                  <w:tcW w:w="707" w:type="dxa"/>
                </w:tcPr>
                <w:p w:rsidR="00F20B6A" w:rsidRDefault="00F20B6A" w:rsidP="00963326">
                  <w:r>
                    <w:rPr>
                      <w:rFonts w:hint="eastAsia"/>
                    </w:rPr>
                    <w:t>2.</w:t>
                  </w:r>
                </w:p>
              </w:tc>
              <w:tc>
                <w:tcPr>
                  <w:tcW w:w="4958" w:type="dxa"/>
                </w:tcPr>
                <w:p w:rsidR="00F20B6A" w:rsidRDefault="00F20B6A" w:rsidP="00963326">
                  <w:r>
                    <w:t>增加车辆</w:t>
                  </w:r>
                </w:p>
              </w:tc>
            </w:tr>
            <w:tr w:rsidR="00F20B6A" w:rsidTr="00F20B6A">
              <w:trPr>
                <w:trHeight w:val="872"/>
              </w:trPr>
              <w:tc>
                <w:tcPr>
                  <w:tcW w:w="707" w:type="dxa"/>
                </w:tcPr>
                <w:p w:rsidR="00F20B6A" w:rsidRDefault="00F20B6A" w:rsidP="00963326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4958" w:type="dxa"/>
                </w:tcPr>
                <w:p w:rsidR="00F20B6A" w:rsidRDefault="00F20B6A" w:rsidP="00963326">
                  <w:r>
                    <w:t>查看导入的车辆信息</w:t>
                  </w:r>
                </w:p>
                <w:tbl>
                  <w:tblPr>
                    <w:tblStyle w:val="ab"/>
                    <w:tblW w:w="0" w:type="auto"/>
                    <w:tblInd w:w="171" w:type="dxa"/>
                    <w:tblLook w:val="04A0" w:firstRow="1" w:lastRow="0" w:firstColumn="1" w:lastColumn="0" w:noHBand="0" w:noVBand="1"/>
                  </w:tblPr>
                  <w:tblGrid>
                    <w:gridCol w:w="1023"/>
                    <w:gridCol w:w="3538"/>
                  </w:tblGrid>
                  <w:tr w:rsidR="00F20B6A" w:rsidTr="00963326">
                    <w:tc>
                      <w:tcPr>
                        <w:tcW w:w="1159" w:type="dxa"/>
                      </w:tcPr>
                      <w:p w:rsidR="00F20B6A" w:rsidRDefault="00F20B6A" w:rsidP="00F20B6A">
                        <w:r>
                          <w:t>步骤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F20B6A" w:rsidRDefault="00F20B6A" w:rsidP="00F20B6A">
                        <w:r>
                          <w:t>活动</w:t>
                        </w:r>
                      </w:p>
                    </w:tc>
                  </w:tr>
                  <w:tr w:rsidR="00F20B6A" w:rsidTr="00963326">
                    <w:tc>
                      <w:tcPr>
                        <w:tcW w:w="1159" w:type="dxa"/>
                      </w:tcPr>
                      <w:p w:rsidR="00F20B6A" w:rsidRDefault="00F20B6A" w:rsidP="00F20B6A">
                        <w:r>
                          <w:t>1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F20B6A" w:rsidRDefault="00F20B6A" w:rsidP="00F20B6A">
                        <w:r>
                          <w:rPr>
                            <w:rFonts w:hint="eastAsia"/>
                          </w:rPr>
                          <w:t>查看已有车辆信息</w:t>
                        </w:r>
                      </w:p>
                    </w:tc>
                  </w:tr>
                  <w:tr w:rsidR="00F20B6A" w:rsidTr="00963326">
                    <w:tc>
                      <w:tcPr>
                        <w:tcW w:w="1159" w:type="dxa"/>
                      </w:tcPr>
                      <w:p w:rsidR="00F20B6A" w:rsidRDefault="00F20B6A" w:rsidP="00F20B6A">
                        <w:r>
                          <w:t>1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F20B6A" w:rsidRDefault="00F20B6A" w:rsidP="00F20B6A">
                        <w:r>
                          <w:rPr>
                            <w:rFonts w:hint="eastAsia"/>
                          </w:rPr>
                          <w:t>删除已有车辆</w:t>
                        </w:r>
                      </w:p>
                    </w:tc>
                  </w:tr>
                </w:tbl>
                <w:p w:rsidR="00F20B6A" w:rsidRDefault="00F20B6A" w:rsidP="00963326"/>
              </w:tc>
            </w:tr>
            <w:tr w:rsidR="00F20B6A" w:rsidTr="00F20B6A">
              <w:tc>
                <w:tcPr>
                  <w:tcW w:w="707" w:type="dxa"/>
                </w:tcPr>
                <w:p w:rsidR="00F20B6A" w:rsidRDefault="00F20B6A" w:rsidP="00963326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4958" w:type="dxa"/>
                </w:tcPr>
                <w:p w:rsidR="00F20B6A" w:rsidRDefault="00F20B6A" w:rsidP="00963326">
                  <w:r>
                    <w:rPr>
                      <w:rFonts w:hint="eastAsia"/>
                    </w:rPr>
                    <w:t>确认导入</w:t>
                  </w:r>
                </w:p>
                <w:tbl>
                  <w:tblPr>
                    <w:tblStyle w:val="ab"/>
                    <w:tblW w:w="0" w:type="auto"/>
                    <w:tblInd w:w="171" w:type="dxa"/>
                    <w:tblLook w:val="04A0" w:firstRow="1" w:lastRow="0" w:firstColumn="1" w:lastColumn="0" w:noHBand="0" w:noVBand="1"/>
                  </w:tblPr>
                  <w:tblGrid>
                    <w:gridCol w:w="1016"/>
                    <w:gridCol w:w="3545"/>
                  </w:tblGrid>
                  <w:tr w:rsidR="00F20B6A" w:rsidTr="00963326">
                    <w:tc>
                      <w:tcPr>
                        <w:tcW w:w="1159" w:type="dxa"/>
                      </w:tcPr>
                      <w:p w:rsidR="00F20B6A" w:rsidRDefault="00F20B6A" w:rsidP="00963326">
                        <w:r>
                          <w:t>步骤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F20B6A" w:rsidRDefault="00F20B6A" w:rsidP="00963326">
                        <w:r>
                          <w:t>活动</w:t>
                        </w:r>
                      </w:p>
                    </w:tc>
                  </w:tr>
                  <w:tr w:rsidR="00F20B6A" w:rsidTr="00963326">
                    <w:tc>
                      <w:tcPr>
                        <w:tcW w:w="1159" w:type="dxa"/>
                      </w:tcPr>
                      <w:p w:rsidR="00F20B6A" w:rsidRDefault="00F20B6A" w:rsidP="00963326">
                        <w:r>
                          <w:t>1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F20B6A" w:rsidRDefault="00F20B6A" w:rsidP="00963326">
                        <w:r>
                          <w:t>验证信息完整性</w:t>
                        </w:r>
                      </w:p>
                    </w:tc>
                  </w:tr>
                  <w:tr w:rsidR="00F20B6A" w:rsidTr="00963326">
                    <w:tc>
                      <w:tcPr>
                        <w:tcW w:w="1159" w:type="dxa"/>
                      </w:tcPr>
                      <w:p w:rsidR="00F20B6A" w:rsidRDefault="00F20B6A" w:rsidP="00963326">
                        <w:r>
                          <w:t>2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F20B6A" w:rsidRDefault="00F20B6A" w:rsidP="00963326">
                        <w:r>
                          <w:rPr>
                            <w:rFonts w:hint="eastAsia"/>
                          </w:rPr>
                          <w:t>验证失败，重新导入</w:t>
                        </w:r>
                      </w:p>
                    </w:tc>
                  </w:tr>
                  <w:tr w:rsidR="00F20B6A" w:rsidTr="00963326">
                    <w:tc>
                      <w:tcPr>
                        <w:tcW w:w="1159" w:type="dxa"/>
                      </w:tcPr>
                      <w:p w:rsidR="00F20B6A" w:rsidRDefault="00F20B6A" w:rsidP="00963326">
                        <w:r>
                          <w:t>2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F20B6A" w:rsidRDefault="00F20B6A" w:rsidP="00963326">
                        <w:r>
                          <w:rPr>
                            <w:rFonts w:hint="eastAsia"/>
                          </w:rPr>
                          <w:t>验证成功</w:t>
                        </w:r>
                      </w:p>
                    </w:tc>
                  </w:tr>
                </w:tbl>
                <w:p w:rsidR="00F20B6A" w:rsidRDefault="00F20B6A" w:rsidP="00963326"/>
              </w:tc>
            </w:tr>
            <w:tr w:rsidR="00F20B6A" w:rsidTr="00F20B6A">
              <w:tc>
                <w:tcPr>
                  <w:tcW w:w="707" w:type="dxa"/>
                </w:tcPr>
                <w:p w:rsidR="00F20B6A" w:rsidRDefault="00F20B6A" w:rsidP="00963326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4958" w:type="dxa"/>
                </w:tcPr>
                <w:p w:rsidR="00F20B6A" w:rsidRDefault="00F20B6A" w:rsidP="00963326">
                  <w:r>
                    <w:rPr>
                      <w:rFonts w:hint="eastAsia"/>
                    </w:rPr>
                    <w:t>导入成功</w:t>
                  </w:r>
                </w:p>
              </w:tc>
            </w:tr>
          </w:tbl>
          <w:p w:rsidR="00F20B6A" w:rsidRDefault="00F20B6A" w:rsidP="00963326"/>
        </w:tc>
      </w:tr>
      <w:tr w:rsidR="00F20B6A" w:rsidTr="00963326">
        <w:tc>
          <w:tcPr>
            <w:tcW w:w="1985" w:type="dxa"/>
          </w:tcPr>
          <w:p w:rsidR="00F20B6A" w:rsidRDefault="00F20B6A" w:rsidP="0096332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91" w:type="dxa"/>
          </w:tcPr>
          <w:p w:rsidR="00F20B6A" w:rsidRDefault="00F20B6A" w:rsidP="00963326"/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758"/>
              <w:gridCol w:w="4907"/>
            </w:tblGrid>
            <w:tr w:rsidR="00F20B6A" w:rsidTr="00963326">
              <w:tc>
                <w:tcPr>
                  <w:tcW w:w="879" w:type="dxa"/>
                </w:tcPr>
                <w:p w:rsidR="00F20B6A" w:rsidRDefault="00F20B6A" w:rsidP="00963326">
                  <w:r>
                    <w:rPr>
                      <w:rFonts w:hint="eastAsia"/>
                    </w:rPr>
                    <w:t>步骤</w:t>
                  </w:r>
                </w:p>
              </w:tc>
              <w:tc>
                <w:tcPr>
                  <w:tcW w:w="6832" w:type="dxa"/>
                </w:tcPr>
                <w:p w:rsidR="00F20B6A" w:rsidRDefault="00F20B6A" w:rsidP="00963326">
                  <w:r>
                    <w:rPr>
                      <w:rFonts w:hint="eastAsia"/>
                    </w:rPr>
                    <w:t>行为</w:t>
                  </w:r>
                </w:p>
              </w:tc>
            </w:tr>
            <w:tr w:rsidR="00F20B6A" w:rsidTr="00963326">
              <w:trPr>
                <w:trHeight w:val="1513"/>
              </w:trPr>
              <w:tc>
                <w:tcPr>
                  <w:tcW w:w="879" w:type="dxa"/>
                </w:tcPr>
                <w:p w:rsidR="00F20B6A" w:rsidRDefault="00F20B6A" w:rsidP="00963326">
                  <w:r>
                    <w:rPr>
                      <w:rFonts w:hint="eastAsia"/>
                    </w:rPr>
                    <w:t>2.a</w:t>
                  </w:r>
                </w:p>
              </w:tc>
              <w:tc>
                <w:tcPr>
                  <w:tcW w:w="6832" w:type="dxa"/>
                </w:tcPr>
                <w:p w:rsidR="00F20B6A" w:rsidRDefault="00F20B6A" w:rsidP="00F20B6A">
                  <w:r>
                    <w:rPr>
                      <w:rFonts w:hint="eastAsia"/>
                    </w:rPr>
                    <w:t>1)</w:t>
                  </w:r>
                  <w:r>
                    <w:rPr>
                      <w:rFonts w:hint="eastAsia"/>
                    </w:rPr>
                    <w:t>导入信息不能为空</w:t>
                  </w:r>
                </w:p>
                <w:p w:rsidR="00F20B6A" w:rsidRDefault="00F20B6A" w:rsidP="00F20B6A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修改某一车辆信息需要</w:t>
                  </w:r>
                  <w:proofErr w:type="gramStart"/>
                  <w:r>
                    <w:rPr>
                      <w:rFonts w:hint="eastAsia"/>
                    </w:rPr>
                    <w:t>删除此</w:t>
                  </w:r>
                  <w:proofErr w:type="gramEnd"/>
                  <w:r>
                    <w:rPr>
                      <w:rFonts w:hint="eastAsia"/>
                    </w:rPr>
                    <w:t>车辆信息再重新导入</w:t>
                  </w:r>
                </w:p>
                <w:p w:rsidR="00F20B6A" w:rsidRPr="00F04471" w:rsidRDefault="00F20B6A" w:rsidP="00F20B6A">
                  <w:r>
                    <w:t>3</w:t>
                  </w:r>
                  <w:r>
                    <w:t>车辆信息可以查看</w:t>
                  </w:r>
                </w:p>
              </w:tc>
            </w:tr>
          </w:tbl>
          <w:p w:rsidR="00F20B6A" w:rsidRDefault="00F20B6A" w:rsidP="00963326"/>
        </w:tc>
      </w:tr>
    </w:tbl>
    <w:p w:rsidR="00F20B6A" w:rsidRDefault="00F20B6A" w:rsidP="00F23253">
      <w:pPr>
        <w:rPr>
          <w:rFonts w:asciiTheme="minorEastAsia" w:hAnsiTheme="minorEastAsia"/>
          <w:sz w:val="24"/>
          <w:szCs w:val="24"/>
        </w:rPr>
      </w:pPr>
    </w:p>
    <w:p w:rsidR="00F20B6A" w:rsidRPr="00F23253" w:rsidRDefault="00F20B6A" w:rsidP="00F23253">
      <w:pPr>
        <w:rPr>
          <w:rFonts w:asciiTheme="minorEastAsia" w:hAnsiTheme="minorEastAsia"/>
          <w:sz w:val="24"/>
          <w:szCs w:val="24"/>
        </w:rPr>
      </w:pPr>
    </w:p>
    <w:p w:rsidR="00E66978" w:rsidRDefault="00BE6A0F" w:rsidP="00BE6A0F">
      <w:pPr>
        <w:rPr>
          <w:rFonts w:asciiTheme="minorEastAsia" w:hAnsiTheme="minorEastAsia"/>
          <w:sz w:val="30"/>
          <w:szCs w:val="30"/>
        </w:rPr>
      </w:pPr>
      <w:bookmarkStart w:id="78" w:name="_Toc511151262"/>
      <w:r w:rsidRPr="00BE6A0F">
        <w:rPr>
          <w:rFonts w:asciiTheme="minorEastAsia" w:hAnsiTheme="minorEastAsia"/>
          <w:sz w:val="30"/>
          <w:szCs w:val="30"/>
          <w:highlight w:val="lightGray"/>
        </w:rPr>
        <w:t>3</w:t>
      </w:r>
      <w:r>
        <w:rPr>
          <w:rFonts w:asciiTheme="minorEastAsia" w:hAnsiTheme="minorEastAsia"/>
          <w:sz w:val="30"/>
          <w:szCs w:val="30"/>
          <w:highlight w:val="lightGray"/>
        </w:rPr>
        <w:t>、</w:t>
      </w:r>
      <w:r w:rsidR="006944A6">
        <w:rPr>
          <w:rFonts w:asciiTheme="minorEastAsia" w:hAnsiTheme="minorEastAsia"/>
          <w:sz w:val="30"/>
          <w:szCs w:val="30"/>
        </w:rPr>
        <w:t>查看</w:t>
      </w:r>
    </w:p>
    <w:p w:rsidR="00BE6A0F" w:rsidRPr="00BE6A0F" w:rsidRDefault="00BE6A0F" w:rsidP="00BE6A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0"/>
          <w:szCs w:val="30"/>
        </w:rPr>
        <w:tab/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5891"/>
      </w:tblGrid>
      <w:tr w:rsidR="00BE6A0F" w:rsidTr="00BE6A0F">
        <w:tc>
          <w:tcPr>
            <w:tcW w:w="1985" w:type="dxa"/>
          </w:tcPr>
          <w:p w:rsidR="00BE6A0F" w:rsidRDefault="00BE6A0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891" w:type="dxa"/>
          </w:tcPr>
          <w:p w:rsidR="00BE6A0F" w:rsidRDefault="006944A6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查看方案</w:t>
            </w:r>
          </w:p>
        </w:tc>
      </w:tr>
      <w:tr w:rsidR="00BE6A0F" w:rsidTr="00BE6A0F">
        <w:tc>
          <w:tcPr>
            <w:tcW w:w="1985" w:type="dxa"/>
          </w:tcPr>
          <w:p w:rsidR="00BE6A0F" w:rsidRDefault="00BE6A0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891" w:type="dxa"/>
          </w:tcPr>
          <w:p w:rsidR="00BE6A0F" w:rsidRDefault="006944A6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用户查看方案</w:t>
            </w:r>
            <w:ins w:id="79" w:author="admin" w:date="2018-06-02T23:02:00Z">
              <w:r w:rsidR="00963326">
                <w:rPr>
                  <w:rFonts w:asciiTheme="minorEastAsia" w:hAnsiTheme="minorEastAsia" w:hint="eastAsia"/>
                  <w:sz w:val="24"/>
                  <w:szCs w:val="24"/>
                </w:rPr>
                <w:t>。此处方案是指</w:t>
              </w:r>
            </w:ins>
            <w:ins w:id="80" w:author="admin" w:date="2018-06-02T23:04:00Z">
              <w:r w:rsidR="00963326">
                <w:rPr>
                  <w:rFonts w:asciiTheme="minorEastAsia" w:hAnsiTheme="minorEastAsia" w:hint="eastAsia"/>
                  <w:sz w:val="24"/>
                  <w:szCs w:val="24"/>
                </w:rPr>
                <w:t>物流路径优化的结果。</w:t>
              </w:r>
            </w:ins>
          </w:p>
        </w:tc>
      </w:tr>
      <w:tr w:rsidR="00BE6A0F" w:rsidTr="00BE6A0F">
        <w:tc>
          <w:tcPr>
            <w:tcW w:w="1985" w:type="dxa"/>
          </w:tcPr>
          <w:p w:rsidR="00BE6A0F" w:rsidRDefault="00BE6A0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</w:tcPr>
          <w:p w:rsidR="00BE6A0F" w:rsidRDefault="006944A6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信息导入成功</w:t>
            </w:r>
          </w:p>
        </w:tc>
      </w:tr>
      <w:tr w:rsidR="00BE6A0F" w:rsidTr="00BE6A0F">
        <w:tc>
          <w:tcPr>
            <w:tcW w:w="1985" w:type="dxa"/>
          </w:tcPr>
          <w:p w:rsidR="00BE6A0F" w:rsidRDefault="00BE6A0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</w:tcPr>
          <w:p w:rsidR="00BE6A0F" w:rsidRDefault="006944A6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展示方案成功</w:t>
            </w:r>
          </w:p>
        </w:tc>
      </w:tr>
      <w:tr w:rsidR="00BE6A0F" w:rsidTr="00BE6A0F">
        <w:tc>
          <w:tcPr>
            <w:tcW w:w="1985" w:type="dxa"/>
          </w:tcPr>
          <w:p w:rsidR="00BE6A0F" w:rsidRDefault="00BE6A0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主事件流</w:t>
            </w:r>
            <w:proofErr w:type="gramEnd"/>
          </w:p>
        </w:tc>
        <w:tc>
          <w:tcPr>
            <w:tcW w:w="5891" w:type="dxa"/>
          </w:tcPr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4502"/>
            </w:tblGrid>
            <w:tr w:rsidR="00BE6A0F" w:rsidTr="00BE6A0F">
              <w:tc>
                <w:tcPr>
                  <w:tcW w:w="1163" w:type="dxa"/>
                </w:tcPr>
                <w:p w:rsidR="00BE6A0F" w:rsidRDefault="00BE6A0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4502" w:type="dxa"/>
                </w:tcPr>
                <w:p w:rsidR="00BE6A0F" w:rsidRDefault="00BE6A0F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活动</w:t>
                  </w:r>
                </w:p>
              </w:tc>
            </w:tr>
            <w:tr w:rsidR="00BE6A0F" w:rsidTr="00BE6A0F">
              <w:tc>
                <w:tcPr>
                  <w:tcW w:w="1163" w:type="dxa"/>
                </w:tcPr>
                <w:p w:rsidR="00BE6A0F" w:rsidRDefault="00BE6A0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02" w:type="dxa"/>
                </w:tcPr>
                <w:p w:rsidR="00BE6A0F" w:rsidRDefault="006944A6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用户进入此界面展示最佳方案</w:t>
                  </w:r>
                </w:p>
              </w:tc>
            </w:tr>
            <w:tr w:rsidR="00BE6A0F" w:rsidTr="00BE6A0F">
              <w:tc>
                <w:tcPr>
                  <w:tcW w:w="1163" w:type="dxa"/>
                </w:tcPr>
                <w:p w:rsidR="00BE6A0F" w:rsidRDefault="00BE6A0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02" w:type="dxa"/>
                </w:tcPr>
                <w:p w:rsidR="00BE6A0F" w:rsidRDefault="006944A6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用户根据路径最短或者时间最短选择方案</w:t>
                  </w:r>
                </w:p>
              </w:tc>
            </w:tr>
            <w:tr w:rsidR="00BE6A0F" w:rsidTr="00BE6A0F">
              <w:tc>
                <w:tcPr>
                  <w:tcW w:w="1163" w:type="dxa"/>
                </w:tcPr>
                <w:p w:rsidR="00BE6A0F" w:rsidRDefault="00BE6A0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02" w:type="dxa"/>
                </w:tcPr>
                <w:p w:rsidR="00BE6A0F" w:rsidRDefault="006944A6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查看方案</w:t>
                  </w:r>
                </w:p>
              </w:tc>
            </w:tr>
          </w:tbl>
          <w:p w:rsidR="00BE6A0F" w:rsidRDefault="00BE6A0F" w:rsidP="00BE6A0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E66978" w:rsidRPr="00BE6A0F" w:rsidRDefault="00BE6A0F" w:rsidP="00BE6A0F">
      <w:pPr>
        <w:rPr>
          <w:rFonts w:asciiTheme="minorEastAsia" w:hAnsiTheme="minorEastAsia"/>
          <w:sz w:val="30"/>
          <w:szCs w:val="30"/>
        </w:rPr>
      </w:pPr>
      <w:r w:rsidRPr="00BE6A0F">
        <w:rPr>
          <w:rFonts w:asciiTheme="minorEastAsia" w:hAnsiTheme="minorEastAsia"/>
          <w:sz w:val="30"/>
          <w:szCs w:val="30"/>
          <w:highlight w:val="lightGray"/>
        </w:rPr>
        <w:t>4</w:t>
      </w:r>
      <w:r>
        <w:rPr>
          <w:rFonts w:asciiTheme="minorEastAsia" w:hAnsiTheme="minorEastAsia"/>
          <w:sz w:val="30"/>
          <w:szCs w:val="30"/>
          <w:highlight w:val="lightGray"/>
        </w:rPr>
        <w:t>、</w:t>
      </w:r>
      <w:r w:rsidR="006944A6">
        <w:rPr>
          <w:rFonts w:asciiTheme="minorEastAsia" w:hAnsiTheme="minorEastAsia" w:hint="eastAsia"/>
          <w:sz w:val="30"/>
          <w:szCs w:val="30"/>
        </w:rPr>
        <w:t>绘制地图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5891"/>
      </w:tblGrid>
      <w:tr w:rsidR="00BE6A0F" w:rsidTr="00BE6A0F">
        <w:tc>
          <w:tcPr>
            <w:tcW w:w="1985" w:type="dxa"/>
          </w:tcPr>
          <w:p w:rsidR="00BE6A0F" w:rsidRDefault="00BE6A0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891" w:type="dxa"/>
          </w:tcPr>
          <w:p w:rsidR="00BE6A0F" w:rsidRDefault="006944A6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绘制地图</w:t>
            </w:r>
          </w:p>
        </w:tc>
      </w:tr>
      <w:tr w:rsidR="00BE6A0F" w:rsidTr="00BE6A0F">
        <w:tc>
          <w:tcPr>
            <w:tcW w:w="1985" w:type="dxa"/>
          </w:tcPr>
          <w:p w:rsidR="00BE6A0F" w:rsidRDefault="00BE6A0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891" w:type="dxa"/>
          </w:tcPr>
          <w:p w:rsidR="00BE6A0F" w:rsidRDefault="006944A6" w:rsidP="0096332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根据用户选择方案</w:t>
            </w:r>
            <w:ins w:id="81" w:author="admin" w:date="2018-06-02T23:05:00Z">
              <w:r w:rsidR="00963326">
                <w:rPr>
                  <w:rFonts w:asciiTheme="minorEastAsia" w:hAnsiTheme="minorEastAsia" w:hint="eastAsia"/>
                  <w:sz w:val="24"/>
                  <w:szCs w:val="24"/>
                </w:rPr>
                <w:t>在百度</w:t>
              </w:r>
            </w:ins>
            <w:del w:id="82" w:author="admin" w:date="2018-06-02T23:05:00Z">
              <w:r w:rsidDel="00963326">
                <w:rPr>
                  <w:rFonts w:asciiTheme="minorEastAsia" w:hAnsiTheme="minorEastAsia" w:hint="eastAsia"/>
                  <w:sz w:val="24"/>
                  <w:szCs w:val="24"/>
                </w:rPr>
                <w:delText>渲染</w:delText>
              </w:r>
            </w:del>
            <w:r>
              <w:rPr>
                <w:rFonts w:asciiTheme="minorEastAsia" w:hAnsiTheme="minorEastAsia" w:hint="eastAsia"/>
                <w:sz w:val="24"/>
                <w:szCs w:val="24"/>
              </w:rPr>
              <w:t>地图</w:t>
            </w:r>
            <w:ins w:id="83" w:author="admin" w:date="2018-06-02T23:05:00Z">
              <w:r w:rsidR="00963326">
                <w:rPr>
                  <w:rFonts w:asciiTheme="minorEastAsia" w:hAnsiTheme="minorEastAsia" w:hint="eastAsia"/>
                  <w:sz w:val="24"/>
                  <w:szCs w:val="24"/>
                </w:rPr>
                <w:t>上将具体的线路展示出来</w:t>
              </w:r>
            </w:ins>
          </w:p>
        </w:tc>
      </w:tr>
      <w:tr w:rsidR="00BE6A0F" w:rsidTr="00BE6A0F">
        <w:tc>
          <w:tcPr>
            <w:tcW w:w="1985" w:type="dxa"/>
          </w:tcPr>
          <w:p w:rsidR="00BE6A0F" w:rsidRDefault="00BE6A0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</w:tcPr>
          <w:p w:rsidR="00BE6A0F" w:rsidRDefault="006944A6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用户选择方案成功</w:t>
            </w:r>
          </w:p>
        </w:tc>
      </w:tr>
      <w:tr w:rsidR="00BE6A0F" w:rsidTr="00BE6A0F">
        <w:tc>
          <w:tcPr>
            <w:tcW w:w="1985" w:type="dxa"/>
          </w:tcPr>
          <w:p w:rsidR="00BE6A0F" w:rsidRDefault="00BE6A0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</w:tcPr>
          <w:p w:rsidR="00BE6A0F" w:rsidRDefault="00BE6A0F" w:rsidP="00BE6A0F">
            <w:pPr>
              <w:rPr>
                <w:rFonts w:asciiTheme="minorEastAsia" w:hAnsiTheme="minorEastAsia"/>
                <w:sz w:val="24"/>
                <w:szCs w:val="24"/>
              </w:rPr>
            </w:pPr>
            <w:r w:rsidRPr="00D53286">
              <w:rPr>
                <w:rFonts w:asciiTheme="minorEastAsia" w:hAnsiTheme="minorEastAsia" w:hint="eastAsia"/>
                <w:sz w:val="24"/>
                <w:szCs w:val="24"/>
              </w:rPr>
              <w:t>成功</w:t>
            </w:r>
            <w:r w:rsidR="006944A6">
              <w:rPr>
                <w:rFonts w:asciiTheme="minorEastAsia" w:hAnsiTheme="minorEastAsia" w:hint="eastAsia"/>
                <w:sz w:val="24"/>
                <w:szCs w:val="24"/>
              </w:rPr>
              <w:t>绘制地图</w:t>
            </w:r>
          </w:p>
        </w:tc>
      </w:tr>
      <w:tr w:rsidR="00BE6A0F" w:rsidTr="00BE6A0F">
        <w:tc>
          <w:tcPr>
            <w:tcW w:w="1985" w:type="dxa"/>
          </w:tcPr>
          <w:p w:rsidR="00BE6A0F" w:rsidRDefault="00BE6A0F" w:rsidP="00BE6A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主事件流</w:t>
            </w:r>
            <w:proofErr w:type="gramEnd"/>
          </w:p>
        </w:tc>
        <w:tc>
          <w:tcPr>
            <w:tcW w:w="5891" w:type="dxa"/>
          </w:tcPr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4502"/>
            </w:tblGrid>
            <w:tr w:rsidR="00BE6A0F" w:rsidTr="00BE6A0F">
              <w:tc>
                <w:tcPr>
                  <w:tcW w:w="1163" w:type="dxa"/>
                </w:tcPr>
                <w:p w:rsidR="00BE6A0F" w:rsidRDefault="00BE6A0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4502" w:type="dxa"/>
                </w:tcPr>
                <w:p w:rsidR="00BE6A0F" w:rsidRDefault="00BE6A0F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活动</w:t>
                  </w:r>
                </w:p>
              </w:tc>
            </w:tr>
            <w:tr w:rsidR="00BE6A0F" w:rsidTr="00BE6A0F">
              <w:tc>
                <w:tcPr>
                  <w:tcW w:w="1163" w:type="dxa"/>
                </w:tcPr>
                <w:p w:rsidR="00BE6A0F" w:rsidRDefault="00BE6A0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02" w:type="dxa"/>
                </w:tcPr>
                <w:p w:rsidR="00BE6A0F" w:rsidRDefault="006944A6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绘制地图</w:t>
                  </w:r>
                </w:p>
              </w:tc>
            </w:tr>
            <w:tr w:rsidR="00BE6A0F" w:rsidTr="00BE6A0F">
              <w:tc>
                <w:tcPr>
                  <w:tcW w:w="1163" w:type="dxa"/>
                </w:tcPr>
                <w:p w:rsidR="00BE6A0F" w:rsidRDefault="00BE6A0F" w:rsidP="00BE6A0F">
                  <w:pPr>
                    <w:jc w:val="center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02" w:type="dxa"/>
                </w:tcPr>
                <w:p w:rsidR="00BE6A0F" w:rsidRDefault="006944A6" w:rsidP="00BE6A0F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用户查看绘制的地图</w:t>
                  </w:r>
                </w:p>
              </w:tc>
            </w:tr>
          </w:tbl>
          <w:p w:rsidR="00BE6A0F" w:rsidRDefault="00BE6A0F" w:rsidP="00BE6A0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bookmarkEnd w:id="78"/>
    </w:tbl>
    <w:p w:rsidR="00987C8A" w:rsidRDefault="00987C8A" w:rsidP="00550BA3">
      <w:pPr>
        <w:rPr>
          <w:rFonts w:asciiTheme="minorEastAsia" w:hAnsiTheme="minorEastAsia"/>
          <w:sz w:val="24"/>
          <w:szCs w:val="24"/>
        </w:rPr>
      </w:pPr>
    </w:p>
    <w:p w:rsidR="00550BA3" w:rsidRDefault="00550BA3" w:rsidP="00550BA3">
      <w:pPr>
        <w:rPr>
          <w:rFonts w:asciiTheme="minorEastAsia" w:hAnsiTheme="minorEastAsia"/>
          <w:sz w:val="24"/>
          <w:szCs w:val="24"/>
        </w:rPr>
      </w:pPr>
    </w:p>
    <w:p w:rsidR="00550BA3" w:rsidRDefault="00550BA3" w:rsidP="00550BA3">
      <w:pPr>
        <w:pStyle w:val="2"/>
      </w:pPr>
      <w:r>
        <w:rPr>
          <w:rFonts w:hint="eastAsia"/>
        </w:rPr>
        <w:t>用户模块</w:t>
      </w:r>
    </w:p>
    <w:p w:rsidR="00550BA3" w:rsidRDefault="00550BA3" w:rsidP="00550BA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功能图示</w:t>
      </w:r>
    </w:p>
    <w:p w:rsidR="00550BA3" w:rsidRDefault="00550BA3" w:rsidP="00550BA3"/>
    <w:p w:rsidR="00550BA3" w:rsidRDefault="00550BA3" w:rsidP="00550BA3">
      <w:pPr>
        <w:pStyle w:val="af1"/>
        <w:snapToGrid w:val="0"/>
        <w:spacing w:before="0" w:beforeAutospacing="0" w:after="34" w:afterAutospacing="0" w:line="192" w:lineRule="auto"/>
        <w:jc w:val="center"/>
      </w:pPr>
      <w:r>
        <w:rPr>
          <w:noProof/>
        </w:rPr>
        <mc:AlternateContent>
          <mc:Choice Requires="wpg">
            <w:drawing>
              <wp:inline distT="0" distB="0" distL="114300" distR="114300" wp14:anchorId="07F6FE55" wp14:editId="2987B682">
                <wp:extent cx="4997450" cy="2091055"/>
                <wp:effectExtent l="9525" t="9525" r="22225" b="13970"/>
                <wp:docPr id="4" name="组合 1" descr="KSO_WM_TAG_VERSION=1.0&amp;KSO_WM_BEAUTIFY_FLAG=#wm#&amp;KSO_WM_UNIT_TYPE=i&amp;KSO_WM_UNIT_ID=wpsdiag20164522_6*i*1&amp;KSO_WM_TEMPLATE_CATEGORY=wpsdiag&amp;KSO_WM_TEMPLATE_INDEX=2016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450" cy="2091055"/>
                          <a:chOff x="6471" y="0"/>
                          <a:chExt cx="1697523" cy="710455"/>
                        </a:xfrm>
                      </wpg:grpSpPr>
                      <wps:wsp>
                        <wps:cNvPr id="53" name="矩形 53" descr="KSO_WM_UNIT_INDEX=1_1_1&amp;KSO_WM_UNIT_TYPE=p_h_f&amp;KSO_WM_UNIT_ID=wpsdiag20164522_6*p_h_f*1_1_1&amp;KSO_WM_UNIT_LAYERLEVEL=1_1_1&amp;KSO_WM_UNIT_HIGHLIGHT=0&amp;KSO_WM_UNIT_CLEAR=0&amp;KSO_WM_UNIT_COMPATIBLE=0&amp;KSO_WM_UNIT_PRESET_TEXT=LOREM IPSUM&amp;KSO_WM_UNIT_VALUE=32&amp;KSO_WM_TAG_VERSION=1.0&amp;KSO_WM_BEAUTIFY_FLAG=#wm#&amp;KSO_WM_TEMPLATE_CATEGORY=wpsdiag&amp;KSO_WM_TEMPLATE_INDEX=20164522&amp;KSO_WM_SLIDE_ITEM_CNT=11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6471" y="264074"/>
                            <a:ext cx="318366" cy="159221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52525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76CD8" w:rsidRDefault="00076CD8" w:rsidP="00550BA3">
                              <w:pPr>
                                <w:pStyle w:val="af1"/>
                                <w:snapToGrid w:val="0"/>
                                <w:spacing w:before="0" w:beforeAutospacing="0" w:after="34" w:afterAutospacing="0" w:line="192" w:lineRule="auto"/>
                                <w:ind w:firstLine="560"/>
                                <w:jc w:val="center"/>
                                <w:rPr>
                                  <w:rFonts w:ascii="Arial" w:eastAsia="微软雅黑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微软雅黑" w:hAnsi="Arial" w:cs="Arial" w:hint="eastAsia"/>
                                  <w:kern w:val="24"/>
                                  <w:sz w:val="28"/>
                                  <w:szCs w:val="28"/>
                                </w:rPr>
                                <w:t>平台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54" name="任意多边形: 形状 54" descr="KSO_WM_UNIT_INDEX=1_1&amp;KSO_WM_UNIT_TYPE=p_i&amp;KSO_WM_UNIT_ID=wpsdiag20164522_6*p_i*1_1&amp;KSO_WM_UNIT_LAYERLEVEL=1_1&amp;KSO_WM_UNIT_CLEAR=1&amp;KSO_WM_TAG_VERSION=1.0&amp;KSO_WM_BEAUTIFY_FLAG=#wm#&amp;KSO_WM_TEMPLATE_CATEGORY=wpsdiag&amp;KSO_WM_TEMPLATE_INDEX=20164522&amp;KSO_WM_SLIDE_ITEM_CNT=11&amp;KSO_WM_DIAGRAM_GROUP_CODE=p1_1&amp;KSO_WM_UNIT_LINE_FILL_TYPE=1&amp;KSO_WM_UNIT_LINE_FORE_SCHEMECOLOR_INDEX=7&amp;KSO_WM_UNIT_LINE_BACK_SCHEMECOLOR_INDEX=0"/>
                        <wps:cNvSpPr/>
                        <wps:spPr>
                          <a:xfrm rot="18770822">
                            <a:off x="288049" y="265024"/>
                            <a:ext cx="226479" cy="12173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52525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55" name="矩形 55" descr="KSO_WM_UNIT_INDEX=1_2_1&amp;KSO_WM_UNIT_TYPE=p_h_f&amp;KSO_WM_UNIT_ID=wpsdiag20164522_6*p_h_f*1_2_1&amp;KSO_WM_UNIT_LAYERLEVEL=1_1_1&amp;KSO_WM_UNIT_HIGHLIGHT=0&amp;KSO_WM_UNIT_CLEAR=0&amp;KSO_WM_UNIT_COMPATIBLE=0&amp;KSO_WM_UNIT_PRESET_TEXT=LOREM IPSUM&amp;KSO_WM_UNIT_VALUE=32&amp;KSO_WM_TAG_VERSION=1.0&amp;KSO_WM_BEAUTIFY_FLAG=#wm#&amp;KSO_WM_TEMPLATE_CATEGORY=wpsdiag&amp;KSO_WM_TEMPLATE_INDEX=20164522&amp;KSO_WM_UNIT_BIND_DECORATION_IDS=wpsdiag20164522_6*p_i*1_1&amp;KSO_WM_SLIDE_ITEM_CNT=11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91534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52525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76CD8" w:rsidRDefault="00076CD8" w:rsidP="00550BA3">
                              <w:pPr>
                                <w:pStyle w:val="af1"/>
                                <w:snapToGrid w:val="0"/>
                                <w:spacing w:before="0" w:beforeAutospacing="0" w:after="34" w:afterAutospacing="0" w:line="192" w:lineRule="auto"/>
                                <w:ind w:firstLine="560"/>
                                <w:jc w:val="center"/>
                                <w:rPr>
                                  <w:rFonts w:ascii="Arial" w:eastAsia="微软雅黑" w:hAnsi="Arial" w:cs="Arial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微软雅黑" w:hAnsi="Arial" w:cs="Arial" w:hint="eastAsia"/>
                                  <w:kern w:val="24"/>
                                  <w:sz w:val="28"/>
                                  <w:szCs w:val="28"/>
                                </w:rPr>
                                <w:t>注册</w:t>
                              </w:r>
                              <w:r>
                                <w:rPr>
                                  <w:rFonts w:ascii="Arial" w:eastAsia="微软雅黑" w:hAnsi="Arial" w:cs="Arial" w:hint="eastAsia"/>
                                  <w:kern w:val="24"/>
                                  <w:sz w:val="28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rFonts w:ascii="Arial" w:eastAsia="微软雅黑" w:hAnsi="Arial" w:cs="Arial" w:hint="eastAsia"/>
                                  <w:kern w:val="24"/>
                                  <w:sz w:val="28"/>
                                  <w:szCs w:val="28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56" name="任意多边形: 形状 56" descr="KSO_WM_UNIT_INDEX=1_2&amp;KSO_WM_UNIT_TYPE=p_i&amp;KSO_WM_UNIT_ID=wpsdiag20164522_6*p_i*1_2&amp;KSO_WM_UNIT_LAYERLEVEL=1_1&amp;KSO_WM_UNIT_CLEAR=1&amp;KSO_WM_TAG_VERSION=1.0&amp;KSO_WM_BEAUTIFY_FLAG=#wm#&amp;KSO_WM_TEMPLATE_CATEGORY=wpsdiag&amp;KSO_WM_TEMPLATE_INDEX=20164522&amp;KSO_WM_SLIDE_ITEM_CNT=11&amp;KSO_WM_DIAGRAM_GROUP_CODE=p1_1&amp;KSO_WM_UNIT_LINE_FILL_TYPE=1&amp;KSO_WM_UNIT_LINE_FORE_SCHEMECOLOR_INDEX=7&amp;KSO_WM_UNIT_LINE_BACK_SCHEMECOLOR_INDEX=0"/>
                        <wps:cNvSpPr/>
                        <wps:spPr>
                          <a:xfrm rot="19457599">
                            <a:off x="784458" y="122717"/>
                            <a:ext cx="156834" cy="528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52525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57" name="矩形 57" descr="KSO_WM_UNIT_INDEX=1_3_1&amp;KSO_WM_UNIT_TYPE=p_h_f&amp;KSO_WM_UNIT_ID=wpsdiag20164522_6*p_h_f*1_3_1&amp;KSO_WM_UNIT_LAYERLEVEL=1_1_1&amp;KSO_WM_UNIT_HIGHLIGHT=0&amp;KSO_WM_UNIT_CLEAR=0&amp;KSO_WM_UNIT_COMPATIBLE=0&amp;KSO_WM_UNIT_PRESET_TEXT=LOREM IPSUM&amp;KSO_WM_UNIT_VALUE=32&amp;KSO_WM_TAG_VERSION=1.0&amp;KSO_WM_BEAUTIFY_FLAG=#wm#&amp;KSO_WM_TEMPLATE_CATEGORY=wpsdiag&amp;KSO_WM_TEMPLATE_INDEX=20164522&amp;KSO_WM_UNIT_BIND_DECORATION_IDS=wpsdiag20164522_6*p_i*1_2&amp;KSO_WM_SLIDE_ITEM_CNT=11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1" y="0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52525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76CD8" w:rsidRDefault="00076CD8" w:rsidP="00550BA3">
                              <w:pPr>
                                <w:pStyle w:val="af1"/>
                                <w:snapToGrid w:val="0"/>
                                <w:spacing w:before="0" w:beforeAutospacing="0" w:after="34" w:afterAutospacing="0" w:line="192" w:lineRule="auto"/>
                                <w:ind w:firstLine="560"/>
                                <w:jc w:val="center"/>
                                <w:rPr>
                                  <w:rFonts w:ascii="Arial" w:eastAsia="微软雅黑" w:hAnsi="Arial" w:cs="Arial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微软雅黑" w:hAnsi="Arial" w:cs="Arial" w:hint="eastAsia"/>
                                  <w:kern w:val="24"/>
                                  <w:sz w:val="28"/>
                                  <w:szCs w:val="28"/>
                                </w:rPr>
                                <w:t>新用户注册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58" name="任意多边形: 形状 58" descr="KSO_WM_UNIT_INDEX=1_3&amp;KSO_WM_UNIT_TYPE=p_i&amp;KSO_WM_UNIT_ID=wpsdiag20164522_6*p_i*1_3&amp;KSO_WM_UNIT_LAYERLEVEL=1_1&amp;KSO_WM_UNIT_CLEAR=1&amp;KSO_WM_TAG_VERSION=1.0&amp;KSO_WM_BEAUTIFY_FLAG=#wm#&amp;KSO_WM_TEMPLATE_CATEGORY=wpsdiag&amp;KSO_WM_TEMPLATE_INDEX=20164522&amp;KSO_WM_SLIDE_ITEM_CNT=11&amp;KSO_WM_DIAGRAM_GROUP_CODE=p1_1&amp;KSO_WM_UNIT_LINE_FILL_TYPE=1&amp;KSO_WM_UNIT_LINE_FORE_SCHEMECOLOR_INDEX=7&amp;KSO_WM_UNIT_LINE_BACK_SCHEMECOLOR_INDEX=0"/>
                        <wps:cNvSpPr/>
                        <wps:spPr>
                          <a:xfrm rot="2142401">
                            <a:off x="784458" y="214251"/>
                            <a:ext cx="156834" cy="528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52525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59" name="矩形 59" descr="KSO_WM_UNIT_INDEX=1_3_2&amp;KSO_WM_UNIT_TYPE=p_h_f&amp;KSO_WM_UNIT_ID=wpsdiag20164522_6*p_h_f*1_3_2&amp;KSO_WM_UNIT_LAYERLEVEL=1_1_1&amp;KSO_WM_UNIT_HIGHLIGHT=0&amp;KSO_WM_UNIT_CLEAR=0&amp;KSO_WM_UNIT_COMPATIBLE=0&amp;KSO_WM_UNIT_PRESET_TEXT=LOREM IPSUM&amp;KSO_WM_UNIT_VALUE=32&amp;KSO_WM_TAG_VERSION=1.0&amp;KSO_WM_BEAUTIFY_FLAG=#wm#&amp;KSO_WM_TEMPLATE_CATEGORY=wpsdiag&amp;KSO_WM_TEMPLATE_INDEX=20164522&amp;KSO_WM_UNIT_BIND_DECORATION_IDS=wpsdiag20164522_6*p_i*1_3&amp;KSO_WM_SLIDE_ITEM_CNT=11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1" y="183068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52525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76CD8" w:rsidRDefault="00076CD8" w:rsidP="00550BA3">
                              <w:pPr>
                                <w:pStyle w:val="af1"/>
                                <w:snapToGrid w:val="0"/>
                                <w:spacing w:before="0" w:beforeAutospacing="0" w:after="34" w:afterAutospacing="0" w:line="192" w:lineRule="auto"/>
                                <w:ind w:firstLine="560"/>
                                <w:jc w:val="center"/>
                                <w:rPr>
                                  <w:rFonts w:ascii="Arial" w:eastAsia="微软雅黑" w:hAnsi="Arial" w:cs="Arial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微软雅黑" w:hAnsi="Arial" w:cs="Arial" w:hint="eastAsia"/>
                                  <w:kern w:val="24"/>
                                  <w:sz w:val="28"/>
                                  <w:szCs w:val="28"/>
                                </w:rPr>
                                <w:t>用户登录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60" name="任意多边形: 形状 60" descr="KSO_WM_UNIT_INDEX=1_4&amp;KSO_WM_UNIT_TYPE=p_i&amp;KSO_WM_UNIT_ID=wpsdiag20164522_6*p_i*1_4&amp;KSO_WM_UNIT_LAYERLEVEL=1_1&amp;KSO_WM_UNIT_CLEAR=1&amp;KSO_WM_TAG_VERSION=1.0&amp;KSO_WM_BEAUTIFY_FLAG=#wm#&amp;KSO_WM_TEMPLATE_CATEGORY=wpsdiag&amp;KSO_WM_TEMPLATE_INDEX=20164522&amp;KSO_WM_SLIDE_ITEM_CNT=11&amp;KSO_WM_DIAGRAM_GROUP_CODE=p1_1&amp;KSO_WM_UNIT_LINE_FILL_TYPE=1&amp;KSO_WM_UNIT_LINE_FORE_SCHEMECOLOR_INDEX=7&amp;KSO_WM_UNIT_LINE_BACK_SCHEMECOLOR_INDEX=0"/>
                        <wps:cNvSpPr/>
                        <wps:spPr>
                          <a:xfrm rot="2829178" flipV="1">
                            <a:off x="288871" y="422341"/>
                            <a:ext cx="223680" cy="27437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52525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61" name="矩形 61" descr="KSO_WM_UNIT_INDEX=1_2_2&amp;KSO_WM_UNIT_TYPE=p_h_f&amp;KSO_WM_UNIT_ID=wpsdiag20164522_6*p_h_f*1_2_2&amp;KSO_WM_UNIT_LAYERLEVEL=1_1_1&amp;KSO_WM_UNIT_HIGHLIGHT=0&amp;KSO_WM_UNIT_CLEAR=0&amp;KSO_WM_UNIT_COMPATIBLE=0&amp;KSO_WM_UNIT_PRESET_TEXT=LOREM IPSUM&amp;KSO_WM_UNIT_VALUE=32&amp;KSO_WM_TAG_VERSION=1.0&amp;KSO_WM_BEAUTIFY_FLAG=#wm#&amp;KSO_WM_TEMPLATE_CATEGORY=wpsdiag&amp;KSO_WM_TEMPLATE_INDEX=20164522&amp;KSO_WM_UNIT_BIND_DECORATION_IDS=wpsdiag20164522_6*p_i*1_4&amp;KSO_WM_SLIDE_ITEM_CNT=11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459732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52525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76CD8" w:rsidRDefault="00076CD8" w:rsidP="00550BA3">
                              <w:pPr>
                                <w:pStyle w:val="af1"/>
                                <w:snapToGrid w:val="0"/>
                                <w:spacing w:before="0" w:beforeAutospacing="0" w:after="34" w:afterAutospacing="0" w:line="192" w:lineRule="auto"/>
                                <w:ind w:firstLine="560"/>
                                <w:jc w:val="center"/>
                                <w:rPr>
                                  <w:rFonts w:ascii="Arial" w:eastAsia="微软雅黑" w:hAnsi="Arial" w:cs="Arial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微软雅黑" w:hAnsi="Arial" w:cs="Arial" w:hint="eastAsia"/>
                                  <w:kern w:val="24"/>
                                  <w:sz w:val="28"/>
                                  <w:szCs w:val="28"/>
                                </w:rPr>
                                <w:t>用户中心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62" name="任意多边形: 形状 62" descr="KSO_WM_UNIT_INDEX=1_5&amp;KSO_WM_UNIT_TYPE=p_i&amp;KSO_WM_UNIT_ID=wpsdiag20164522_6*p_i*1_5&amp;KSO_WM_UNIT_LAYERLEVEL=1_1&amp;KSO_WM_UNIT_CLEAR=1&amp;KSO_WM_TAG_VERSION=1.0&amp;KSO_WM_BEAUTIFY_FLAG=#wm#&amp;KSO_WM_TEMPLATE_CATEGORY=wpsdiag&amp;KSO_WM_TEMPLATE_INDEX=20164522&amp;KSO_WM_SLIDE_ITEM_CNT=11&amp;KSO_WM_DIAGRAM_GROUP_CODE=p1_1&amp;KSO_WM_UNIT_LINE_FILL_TYPE=1&amp;KSO_WM_UNIT_LINE_FORE_SCHEMECOLOR_INDEX=7&amp;KSO_WM_UNIT_LINE_BACK_SCHEMECOLOR_INDEX=0"/>
                        <wps:cNvSpPr/>
                        <wps:spPr>
                          <a:xfrm rot="19457599" flipV="1">
                            <a:off x="779613" y="481160"/>
                            <a:ext cx="163638" cy="9124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52525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63" name="矩形 63" descr="KSO_WM_UNIT_INDEX=1_3_3&amp;KSO_WM_UNIT_TYPE=p_h_f&amp;KSO_WM_UNIT_ID=wpsdiag20164522_6*p_h_f*1_3_3&amp;KSO_WM_UNIT_LAYERLEVEL=1_1_1&amp;KSO_WM_UNIT_HIGHLIGHT=0&amp;KSO_WM_UNIT_CLEAR=0&amp;KSO_WM_UNIT_COMPATIBLE=0&amp;KSO_WM_UNIT_PRESET_TEXT=LOREM IPSUM&amp;KSO_WM_UNIT_VALUE=32&amp;KSO_WM_TAG_VERSION=1.0&amp;KSO_WM_BEAUTIFY_FLAG=#wm#&amp;KSO_WM_TEMPLATE_CATEGORY=wpsdiag&amp;KSO_WM_TEMPLATE_INDEX=20164522&amp;KSO_WM_UNIT_BIND_DECORATION_IDS=wpsdiag20164522_6*p_i*1_5;wpsdiag20164522_6*p_i*1_8&amp;KSO_WM_SLIDE_ITEM_CNT=11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1" y="368198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52525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76CD8" w:rsidRDefault="00076CD8" w:rsidP="00550BA3">
                              <w:pPr>
                                <w:pStyle w:val="af1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ascii="Arial" w:eastAsia="微软雅黑" w:hAnsi="Arial" w:cs="Arial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微软雅黑" w:hAnsi="Arial" w:cs="Arial" w:hint="eastAsia"/>
                                  <w:kern w:val="24"/>
                                  <w:sz w:val="21"/>
                                  <w:szCs w:val="21"/>
                                </w:rPr>
                                <w:t>查看个人信息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64" name="任意多边形: 形状 64" descr="KSO_WM_UNIT_INDEX=1_6&amp;KSO_WM_UNIT_TYPE=p_i&amp;KSO_WM_UNIT_ID=wpsdiag20164522_6*p_i*1_6&amp;KSO_WM_UNIT_LAYERLEVEL=1_1&amp;KSO_WM_UNIT_CLEAR=1&amp;KSO_WM_TAG_VERSION=1.0&amp;KSO_WM_BEAUTIFY_FLAG=#wm#&amp;KSO_WM_TEMPLATE_CATEGORY=wpsdiag&amp;KSO_WM_TEMPLATE_INDEX=20164522&amp;KSO_WM_SLIDE_ITEM_CNT=11&amp;KSO_WM_DIAGRAM_GROUP_CODE=p1_1&amp;KSO_WM_UNIT_LINE_FILL_TYPE=1&amp;KSO_WM_UNIT_LINE_FORE_SCHEMECOLOR_INDEX=7&amp;KSO_WM_UNIT_LINE_BACK_SCHEMECOLOR_INDEX=0"/>
                        <wps:cNvSpPr/>
                        <wps:spPr>
                          <a:xfrm rot="2142401">
                            <a:off x="780043" y="583989"/>
                            <a:ext cx="166030" cy="1745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52525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65" name="矩形 65" descr="KSO_WM_UNIT_INDEX=1_3_4&amp;KSO_WM_UNIT_TYPE=p_h_f&amp;KSO_WM_UNIT_ID=wpsdiag20164522_6*p_h_f*1_3_4&amp;KSO_WM_UNIT_LAYERLEVEL=1_1_1&amp;KSO_WM_UNIT_HIGHLIGHT=0&amp;KSO_WM_UNIT_CLEAR=0&amp;KSO_WM_UNIT_COMPATIBLE=0&amp;KSO_WM_UNIT_PRESET_TEXT=LOREM IPSUM&amp;KSO_WM_UNIT_VALUE=32&amp;KSO_WM_TAG_VERSION=1.0&amp;KSO_WM_BEAUTIFY_FLAG=#wm#&amp;KSO_WM_TEMPLATE_CATEGORY=wpsdiag&amp;KSO_WM_TEMPLATE_INDEX=20164522&amp;KSO_WM_UNIT_BIND_DECORATION_IDS=wpsdiag20164522_6*p_i*1_6;wpsdiag20164522_6*p_i*1_7&amp;KSO_WM_SLIDE_ITEM_CNT=11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1" y="551266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52525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76CD8" w:rsidRDefault="00076CD8" w:rsidP="00550BA3">
                              <w:pPr>
                                <w:pStyle w:val="af1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ascii="Arial" w:eastAsia="微软雅黑" w:hAnsi="Arial" w:cs="Arial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微软雅黑" w:hAnsi="Arial" w:cs="Arial" w:hint="eastAsia"/>
                                  <w:kern w:val="24"/>
                                  <w:sz w:val="21"/>
                                  <w:szCs w:val="21"/>
                                </w:rPr>
                                <w:t>查看</w:t>
                              </w:r>
                              <w:del w:id="84" w:author="admin" w:date="2018-06-02T23:05:00Z">
                                <w:r w:rsidDel="00963326">
                                  <w:rPr>
                                    <w:rFonts w:ascii="Arial" w:eastAsia="微软雅黑" w:hAnsi="Arial" w:cs="Arial" w:hint="eastAsia"/>
                                    <w:kern w:val="24"/>
                                    <w:sz w:val="21"/>
                                    <w:szCs w:val="21"/>
                                  </w:rPr>
                                  <w:delText>历史订单</w:delText>
                                </w:r>
                              </w:del>
                              <w:ins w:id="85" w:author="admin" w:date="2018-06-02T23:05:00Z">
                                <w:r>
                                  <w:rPr>
                                    <w:rFonts w:ascii="Arial" w:eastAsia="微软雅黑" w:hAnsi="Arial" w:cs="Arial" w:hint="eastAsia"/>
                                    <w:kern w:val="24"/>
                                    <w:sz w:val="21"/>
                                    <w:szCs w:val="21"/>
                                  </w:rPr>
                                  <w:t>已有问题及解决方案</w:t>
                                </w:r>
                              </w:ins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66" name="任意多边形: 形状 66" descr="KSO_WM_UNIT_INDEX=1_7&amp;KSO_WM_UNIT_TYPE=p_i&amp;KSO_WM_UNIT_ID=wpsdiag20164522_6*p_i*1_7&amp;KSO_WM_UNIT_LAYERLEVEL=1_1&amp;KSO_WM_UNIT_CLEAR=1&amp;KSO_WM_TAG_VERSION=1.0&amp;KSO_WM_BEAUTIFY_FLAG=#wm#&amp;KSO_WM_TEMPLATE_CATEGORY=wpsdiag&amp;KSO_WM_TEMPLATE_INDEX=20164522&amp;KSO_WM_SLIDE_ITEM_CNT=11&amp;KSO_WM_DIAGRAM_GROUP_CODE=p1_1&amp;KSO_WM_UNIT_LINE_FILL_TYPE=1&amp;KSO_WM_UNIT_LINE_FORE_SCHEMECOLOR_INDEX=7&amp;KSO_WM_UNIT_LINE_BACK_SCHEMECOLOR_INDEX=0"/>
                        <wps:cNvSpPr/>
                        <wps:spPr>
                          <a:xfrm rot="10800000" flipV="1">
                            <a:off x="1248806" y="616790"/>
                            <a:ext cx="133744" cy="34746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52525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67" name="矩形 67" descr="KSO_WM_UNIT_INDEX=1_4_4&amp;KSO_WM_UNIT_TYPE=p_h_f&amp;KSO_WM_UNIT_ID=wpsdiag20164522_6*p_h_f*1_4_4&amp;KSO_WM_UNIT_LAYERLEVEL=1_1_1&amp;KSO_WM_UNIT_HIGHLIGHT=0&amp;KSO_WM_UNIT_CLEAR=0&amp;KSO_WM_UNIT_COMPATIBLE=0&amp;KSO_WM_UNIT_PRESET_TEXT=LOREM IPSUM&amp;KSO_WM_UNIT_VALUE=32&amp;KSO_WM_TAG_VERSION=1.0&amp;KSO_WM_BEAUTIFY_FLAG=#wm#&amp;KSO_WM_TEMPLATE_CATEGORY=wpsdiag&amp;KSO_WM_TEMPLATE_INDEX=20164522&amp;KSO_WM_SLIDE_ITEM_CNT=11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1385615" y="551265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52525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76CD8" w:rsidRDefault="00076CD8" w:rsidP="00550BA3">
                              <w:pPr>
                                <w:pStyle w:val="af1"/>
                                <w:snapToGrid w:val="0"/>
                                <w:spacing w:before="0" w:beforeAutospacing="0" w:after="34" w:afterAutospacing="0" w:line="192" w:lineRule="auto"/>
                                <w:ind w:firstLine="360"/>
                                <w:jc w:val="center"/>
                                <w:rPr>
                                  <w:rFonts w:ascii="Arial" w:eastAsia="微软雅黑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微软雅黑" w:hAnsi="Arial" w:cs="Arial" w:hint="eastAsia"/>
                                  <w:kern w:val="24"/>
                                  <w:sz w:val="18"/>
                                  <w:szCs w:val="18"/>
                                </w:rPr>
                                <w:t>历史</w:t>
                              </w:r>
                              <w:del w:id="86" w:author="admin" w:date="2018-06-02T23:06:00Z">
                                <w:r w:rsidDel="00963326">
                                  <w:rPr>
                                    <w:rFonts w:ascii="Arial" w:eastAsia="微软雅黑" w:hAnsi="Arial" w:cs="Arial" w:hint="eastAsia"/>
                                    <w:kern w:val="24"/>
                                    <w:sz w:val="18"/>
                                    <w:szCs w:val="18"/>
                                  </w:rPr>
                                  <w:delText>订单信息</w:delText>
                                </w:r>
                              </w:del>
                              <w:ins w:id="87" w:author="admin" w:date="2018-06-02T23:06:00Z">
                                <w:r>
                                  <w:rPr>
                                    <w:rFonts w:ascii="Arial" w:eastAsia="微软雅黑" w:hAnsi="Arial" w:cs="Arial" w:hint="eastAsia"/>
                                    <w:kern w:val="24"/>
                                    <w:sz w:val="18"/>
                                    <w:szCs w:val="18"/>
                                  </w:rPr>
                                  <w:t>问题</w:t>
                                </w:r>
                              </w:ins>
                              <w:r>
                                <w:rPr>
                                  <w:rFonts w:ascii="Arial" w:eastAsia="微软雅黑" w:hAnsi="Arial" w:cs="Arial" w:hint="eastAsia"/>
                                  <w:kern w:val="24"/>
                                  <w:sz w:val="18"/>
                                  <w:szCs w:val="18"/>
                                </w:rPr>
                                <w:t>的查看，删除等操作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68" name="任意多边形: 形状 68" descr="KSO_WM_UNIT_INDEX=1_8&amp;KSO_WM_UNIT_TYPE=p_i&amp;KSO_WM_UNIT_ID=wpsdiag20164522_6*p_i*1_8&amp;KSO_WM_UNIT_LAYERLEVEL=1_1&amp;KSO_WM_UNIT_CLEAR=1&amp;KSO_WM_TAG_VERSION=1.0&amp;KSO_WM_BEAUTIFY_FLAG=#wm#&amp;KSO_WM_TEMPLATE_CATEGORY=wpsdiag&amp;KSO_WM_TEMPLATE_INDEX=20164522&amp;KSO_WM_SLIDE_ITEM_CNT=11&amp;KSO_WM_DIAGRAM_GROUP_CODE=p1_1&amp;KSO_WM_UNIT_LINE_FILL_TYPE=1&amp;KSO_WM_UNIT_LINE_FORE_SCHEMECOLOR_INDEX=7&amp;KSO_WM_UNIT_LINE_BACK_SCHEMECOLOR_INDEX=0"/>
                        <wps:cNvSpPr/>
                        <wps:spPr>
                          <a:xfrm rot="10800000" flipV="1">
                            <a:off x="1248806" y="433723"/>
                            <a:ext cx="133744" cy="34746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52525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69" name="矩形 69" descr="KSO_WM_UNIT_INDEX=1_4_3&amp;KSO_WM_UNIT_TYPE=p_h_f&amp;KSO_WM_UNIT_ID=wpsdiag20164522_6*p_h_f*1_4_3&amp;KSO_WM_UNIT_LAYERLEVEL=1_1_1&amp;KSO_WM_UNIT_HIGHLIGHT=0&amp;KSO_WM_UNIT_CLEAR=0&amp;KSO_WM_UNIT_COMPATIBLE=0&amp;KSO_WM_UNIT_PRESET_TEXT=LOREM IPSUM&amp;KSO_WM_UNIT_VALUE=32&amp;KSO_WM_TAG_VERSION=1.0&amp;KSO_WM_BEAUTIFY_FLAG=#wm#&amp;KSO_WM_TEMPLATE_CATEGORY=wpsdiag&amp;KSO_WM_TEMPLATE_INDEX=20164522&amp;KSO_WM_SLIDE_ITEM_CNT=11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1385615" y="368198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52525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76CD8" w:rsidRDefault="00076CD8" w:rsidP="00550BA3">
                              <w:pPr>
                                <w:pStyle w:val="af1"/>
                                <w:snapToGrid w:val="0"/>
                                <w:spacing w:before="0" w:beforeAutospacing="0" w:after="34" w:afterAutospacing="0" w:line="192" w:lineRule="auto"/>
                                <w:ind w:firstLine="360"/>
                                <w:jc w:val="center"/>
                                <w:rPr>
                                  <w:rFonts w:ascii="Arial" w:eastAsia="微软雅黑" w:hAnsi="Arial" w:cs="Arial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微软雅黑" w:hAnsi="Arial" w:cs="Arial" w:hint="eastAsia"/>
                                  <w:kern w:val="24"/>
                                  <w:sz w:val="18"/>
                                  <w:szCs w:val="18"/>
                                </w:rPr>
                                <w:t>包括车辆信息</w:t>
                              </w:r>
                            </w:p>
                            <w:p w:rsidR="00076CD8" w:rsidRDefault="00076CD8" w:rsidP="00550BA3">
                              <w:pPr>
                                <w:pStyle w:val="af1"/>
                                <w:snapToGrid w:val="0"/>
                                <w:spacing w:before="0" w:beforeAutospacing="0" w:after="34" w:afterAutospacing="0" w:line="192" w:lineRule="auto"/>
                                <w:ind w:firstLine="360"/>
                                <w:jc w:val="center"/>
                                <w:rPr>
                                  <w:rFonts w:ascii="Arial" w:eastAsia="微软雅黑" w:hAnsi="Arial" w:cs="Arial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微软雅黑" w:hAnsi="Arial" w:cs="Arial" w:hint="eastAsia"/>
                                  <w:kern w:val="24"/>
                                  <w:sz w:val="18"/>
                                  <w:szCs w:val="18"/>
                                </w:rPr>
                                <w:t>货运能力等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70" name="任意多边形: 形状 70" descr="KSO_WM_UNIT_INDEX=1_9&amp;KSO_WM_UNIT_TYPE=p_i&amp;KSO_WM_UNIT_ID=wpsdiag20164522_6*p_i*1_9&amp;KSO_WM_UNIT_LAYERLEVEL=1_1&amp;KSO_WM_UNIT_CLEAR=1&amp;KSO_WM_TAG_VERSION=1.0&amp;KSO_WM_BEAUTIFY_FLAG=#wm#&amp;KSO_WM_TEMPLATE_CATEGORY=wpsdiag&amp;KSO_WM_TEMPLATE_INDEX=20164522&amp;KSO_WM_SLIDE_ITEM_CNT=11&amp;KSO_WM_DIAGRAM_GROUP_CODE=p1_1&amp;KSO_WM_UNIT_LINE_FILL_TYPE=1&amp;KSO_WM_UNIT_LINE_FORE_SCHEMECOLOR_INDEX=7&amp;KSO_WM_UNIT_LINE_BACK_SCHEMECOLOR_INDEX=0"/>
                        <wps:cNvSpPr/>
                        <wps:spPr>
                          <a:xfrm rot="10800000" flipV="1">
                            <a:off x="1248806" y="249968"/>
                            <a:ext cx="133744" cy="34746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52525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71" name="矩形 71" descr="KSO_WM_UNIT_INDEX=1_4_2&amp;KSO_WM_UNIT_TYPE=p_h_f&amp;KSO_WM_UNIT_ID=wpsdiag20164522_6*p_h_f*1_4_2&amp;KSO_WM_UNIT_LAYERLEVEL=1_1_1&amp;KSO_WM_UNIT_HIGHLIGHT=0&amp;KSO_WM_UNIT_CLEAR=0&amp;KSO_WM_UNIT_COMPATIBLE=0&amp;KSO_WM_UNIT_PRESET_TEXT=LOREM IPSUM&amp;KSO_WM_UNIT_VALUE=32&amp;KSO_WM_TAG_VERSION=1.0&amp;KSO_WM_BEAUTIFY_FLAG=#wm#&amp;KSO_WM_TEMPLATE_CATEGORY=wpsdiag&amp;KSO_WM_TEMPLATE_INDEX=20164522&amp;KSO_WM_UNIT_BIND_DECORATION_IDS=wpsdiag20164522_6*p_i*1_9&amp;KSO_WM_SLIDE_ITEM_CNT=11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1385615" y="184443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52525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76CD8" w:rsidRDefault="00076CD8" w:rsidP="00550BA3">
                              <w:pPr>
                                <w:pStyle w:val="af1"/>
                                <w:snapToGrid w:val="0"/>
                                <w:spacing w:before="0" w:beforeAutospacing="0" w:after="34" w:afterAutospacing="0" w:line="192" w:lineRule="auto"/>
                                <w:ind w:firstLine="560"/>
                                <w:jc w:val="center"/>
                                <w:rPr>
                                  <w:rFonts w:ascii="Arial" w:eastAsia="微软雅黑" w:hAnsi="Arial" w:cs="Arial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微软雅黑" w:hAnsi="Arial" w:cs="Arial" w:hint="eastAsia"/>
                                  <w:kern w:val="24"/>
                                  <w:sz w:val="28"/>
                                  <w:szCs w:val="28"/>
                                </w:rPr>
                                <w:t>使用功能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72" name="任意多边形: 形状 72" descr="KSO_WM_UNIT_INDEX=1_10&amp;KSO_WM_UNIT_TYPE=p_i&amp;KSO_WM_UNIT_ID=wpsdiag20164522_6*p_i*1_10&amp;KSO_WM_UNIT_LAYERLEVEL=1_1&amp;KSO_WM_UNIT_CLEAR=1&amp;KSO_WM_TAG_VERSION=1.0&amp;KSO_WM_BEAUTIFY_FLAG=#wm#&amp;KSO_WM_TEMPLATE_CATEGORY=wpsdiag&amp;KSO_WM_TEMPLATE_INDEX=20164522&amp;KSO_WM_SLIDE_ITEM_CNT=11&amp;KSO_WM_DIAGRAM_GROUP_CODE=p1_1&amp;KSO_WM_UNIT_LINE_FILL_TYPE=1&amp;KSO_WM_UNIT_LINE_FORE_SCHEMECOLOR_INDEX=7&amp;KSO_WM_UNIT_LINE_BACK_SCHEMECOLOR_INDEX=0"/>
                        <wps:cNvSpPr/>
                        <wps:spPr>
                          <a:xfrm rot="10800000" flipV="1">
                            <a:off x="1248806" y="65525"/>
                            <a:ext cx="133744" cy="34746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52525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73" name="矩形 73" descr="KSO_WM_UNIT_INDEX=1_4_1&amp;KSO_WM_UNIT_TYPE=p_h_f&amp;KSO_WM_UNIT_ID=wpsdiag20164522_6*p_h_f*1_4_1&amp;KSO_WM_UNIT_LAYERLEVEL=1_1_1&amp;KSO_WM_UNIT_HIGHLIGHT=0&amp;KSO_WM_UNIT_CLEAR=0&amp;KSO_WM_UNIT_COMPATIBLE=0&amp;KSO_WM_UNIT_PRESET_TEXT=LOREM IPSUM&amp;KSO_WM_UNIT_VALUE=32&amp;KSO_WM_TAG_VERSION=1.0&amp;KSO_WM_BEAUTIFY_FLAG=#wm#&amp;KSO_WM_TEMPLATE_CATEGORY=wpsdiag&amp;KSO_WM_TEMPLATE_INDEX=20164522&amp;KSO_WM_UNIT_BIND_DECORATION_IDS=wpsdiag20164522_6*p_i*1_10&amp;KSO_WM_SLIDE_ITEM_CNT=11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1385615" y="0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52525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76CD8" w:rsidRDefault="00076CD8" w:rsidP="00550BA3">
                              <w:pPr>
                                <w:pStyle w:val="af1"/>
                                <w:snapToGrid w:val="0"/>
                                <w:spacing w:before="0" w:beforeAutospacing="0" w:after="34" w:afterAutospacing="0" w:line="192" w:lineRule="auto"/>
                                <w:ind w:firstLine="560"/>
                                <w:jc w:val="center"/>
                                <w:rPr>
                                  <w:rFonts w:ascii="Arial" w:eastAsia="微软雅黑" w:hAnsi="Arial" w:cs="Arial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微软雅黑" w:hAnsi="Arial" w:cs="Arial" w:hint="eastAsia"/>
                                  <w:kern w:val="24"/>
                                  <w:sz w:val="28"/>
                                  <w:szCs w:val="28"/>
                                </w:rPr>
                                <w:t>输入信息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F6FE55" id="组合 1" o:spid="_x0000_s1026" alt="KSO_WM_TAG_VERSION=1.0&amp;KSO_WM_BEAUTIFY_FLAG=#wm#&amp;KSO_WM_UNIT_TYPE=i&amp;KSO_WM_UNIT_ID=wpsdiag20164522_6*i*1&amp;KSO_WM_TEMPLATE_CATEGORY=wpsdiag&amp;KSO_WM_TEMPLATE_INDEX=20164522" style="width:393.5pt;height:164.65pt;mso-position-horizontal-relative:char;mso-position-vertical-relative:line" coordorigin="64" coordsize="16975,7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">
                <v:rect id="矩形 53" o:spid="_x0000_s1027" alt="KSO_WM_UNIT_INDEX=1_1_1&amp;KSO_WM_UNIT_TYPE=p_h_f&amp;KSO_WM_UNIT_ID=wpsdiag20164522_6*p_h_f*1_1_1&amp;KSO_WM_UNIT_LAYERLEVEL=1_1_1&amp;KSO_WM_UNIT_HIGHLIGHT=0&amp;KSO_WM_UNIT_CLEAR=0&amp;KSO_WM_UNIT_COMPATIBLE=0&amp;KSO_WM_UNIT_PRESET_TEXT=LOREM IPSUM&amp;KSO_WM_UNIT_VALUE=32&amp;KSO_WM_TAG_VERSION=1.0&amp;KSO_WM_BEAUTIFY_FLAG=#wm#&amp;KSO_WM_TEMPLATE_CATEGORY=wpsdiag&amp;KSO_WM_TEMPLATE_INDEX=20164522&amp;KSO_WM_SLIDE_ITEM_CNT=11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64;top:2640;width:3184;height:1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" fillcolor="#d3d3d3" strokecolor="#525252" strokeweight="1.5pt">
                  <v:textbox inset="0,0,0,0">
                    <w:txbxContent>
                      <w:p w:rsidR="00076CD8" w:rsidRDefault="00076CD8" w:rsidP="00550BA3">
                        <w:pPr>
                          <w:pStyle w:val="af1"/>
                          <w:snapToGrid w:val="0"/>
                          <w:spacing w:before="0" w:beforeAutospacing="0" w:after="34" w:afterAutospacing="0" w:line="192" w:lineRule="auto"/>
                          <w:ind w:firstLine="560"/>
                          <w:jc w:val="center"/>
                          <w:rPr>
                            <w:rFonts w:ascii="Arial" w:eastAsia="微软雅黑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微软雅黑" w:hAnsi="Arial" w:cs="Arial" w:hint="eastAsia"/>
                            <w:kern w:val="24"/>
                            <w:sz w:val="28"/>
                            <w:szCs w:val="28"/>
                          </w:rPr>
                          <w:t>平台</w:t>
                        </w:r>
                      </w:p>
                    </w:txbxContent>
                  </v:textbox>
                </v:rect>
                <v:shape id="任意多边形: 形状 54" o:spid="_x0000_s1028" alt="KSO_WM_UNIT_INDEX=1_1&amp;KSO_WM_UNIT_TYPE=p_i&amp;KSO_WM_UNIT_ID=wpsdiag20164522_6*p_i*1_1&amp;KSO_WM_UNIT_LAYERLEVEL=1_1&amp;KSO_WM_UNIT_CLEAR=1&amp;KSO_WM_TAG_VERSION=1.0&amp;KSO_WM_BEAUTIFY_FLAG=#wm#&amp;KSO_WM_TEMPLATE_CATEGORY=wpsdiag&amp;KSO_WM_TEMPLATE_INDEX=20164522&amp;KSO_WM_SLIDE_ITEM_CNT=11&amp;KSO_WM_DIAGRAM_GROUP_CODE=p1_1&amp;KSO_WM_UNIT_LINE_FILL_TYPE=1&amp;KSO_WM_UNIT_LINE_FORE_SCHEMECOLOR_INDEX=7&amp;KSO_WM_UNIT_LINE_BACK_SCHEMECOLOR_INDEX=0" style="position:absolute;left:2880;top:2650;width:2265;height:121;rotation:-3090217fd;visibility:visible;mso-wrap-style:square;v-text-anchor:middle" coordsize="1257468,35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" path="m,17753r1257468,e" filled="f" strokecolor="#525252" strokeweight="1pt">
                  <v:stroke joinstyle="miter"/>
                  <v:path arrowok="t" o:connecttype="custom" o:connectlocs="0,6086;226479,6086" o:connectangles="0,0"/>
                </v:shape>
                <v:rect id="矩形 55" o:spid="_x0000_s1029" alt="KSO_WM_UNIT_INDEX=1_2_1&amp;KSO_WM_UNIT_TYPE=p_h_f&amp;KSO_WM_UNIT_ID=wpsdiag20164522_6*p_h_f*1_2_1&amp;KSO_WM_UNIT_LAYERLEVEL=1_1_1&amp;KSO_WM_UNIT_HIGHLIGHT=0&amp;KSO_WM_UNIT_CLEAR=0&amp;KSO_WM_UNIT_COMPATIBLE=0&amp;KSO_WM_UNIT_PRESET_TEXT=LOREM IPSUM&amp;KSO_WM_UNIT_VALUE=32&amp;KSO_WM_TAG_VERSION=1.0&amp;KSO_WM_BEAUTIFY_FLAG=#wm#&amp;KSO_WM_TEMPLATE_CATEGORY=wpsdiag&amp;KSO_WM_TEMPLATE_INDEX=20164522&amp;KSO_WM_UNIT_BIND_DECORATION_IDS=wpsdiag20164522_6*p_i*1_1&amp;KSO_WM_SLIDE_ITEM_CNT=11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;top:915;width:3184;height:1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" fillcolor="#d3d3d3" strokecolor="#525252" strokeweight="1.5pt">
                  <v:textbox inset="0,0,0,0">
                    <w:txbxContent>
                      <w:p w:rsidR="00076CD8" w:rsidRDefault="00076CD8" w:rsidP="00550BA3">
                        <w:pPr>
                          <w:pStyle w:val="af1"/>
                          <w:snapToGrid w:val="0"/>
                          <w:spacing w:before="0" w:beforeAutospacing="0" w:after="34" w:afterAutospacing="0" w:line="192" w:lineRule="auto"/>
                          <w:ind w:firstLine="560"/>
                          <w:jc w:val="center"/>
                          <w:rPr>
                            <w:rFonts w:ascii="Arial" w:eastAsia="微软雅黑" w:hAnsi="Arial" w:cs="Arial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微软雅黑" w:hAnsi="Arial" w:cs="Arial" w:hint="eastAsia"/>
                            <w:kern w:val="24"/>
                            <w:sz w:val="28"/>
                            <w:szCs w:val="28"/>
                          </w:rPr>
                          <w:t>注册</w:t>
                        </w:r>
                        <w:r>
                          <w:rPr>
                            <w:rFonts w:ascii="Arial" w:eastAsia="微软雅黑" w:hAnsi="Arial" w:cs="Arial" w:hint="eastAsia"/>
                            <w:kern w:val="24"/>
                            <w:sz w:val="28"/>
                            <w:szCs w:val="28"/>
                          </w:rPr>
                          <w:t>/</w:t>
                        </w:r>
                        <w:r>
                          <w:rPr>
                            <w:rFonts w:ascii="Arial" w:eastAsia="微软雅黑" w:hAnsi="Arial" w:cs="Arial" w:hint="eastAsia"/>
                            <w:kern w:val="24"/>
                            <w:sz w:val="28"/>
                            <w:szCs w:val="28"/>
                          </w:rPr>
                          <w:t>登录</w:t>
                        </w:r>
                      </w:p>
                    </w:txbxContent>
                  </v:textbox>
                </v:rect>
                <v:shape id="任意多边形: 形状 56" o:spid="_x0000_s1030" alt="KSO_WM_UNIT_INDEX=1_2&amp;KSO_WM_UNIT_TYPE=p_i&amp;KSO_WM_UNIT_ID=wpsdiag20164522_6*p_i*1_2&amp;KSO_WM_UNIT_LAYERLEVEL=1_1&amp;KSO_WM_UNIT_CLEAR=1&amp;KSO_WM_TAG_VERSION=1.0&amp;KSO_WM_BEAUTIFY_FLAG=#wm#&amp;KSO_WM_TEMPLATE_CATEGORY=wpsdiag&amp;KSO_WM_TEMPLATE_INDEX=20164522&amp;KSO_WM_SLIDE_ITEM_CNT=11&amp;KSO_WM_DIAGRAM_GROUP_CODE=p1_1&amp;KSO_WM_UNIT_LINE_FILL_TYPE=1&amp;KSO_WM_UNIT_LINE_FORE_SCHEMECOLOR_INDEX=7&amp;KSO_WM_UNIT_LINE_BACK_SCHEMECOLOR_INDEX=0" style="position:absolute;left:7844;top:1227;width:1568;height:53;rotation:-2340073fd;visibility:visible;mso-wrap-style:square;v-text-anchor:middle" coordsize="1053099,35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" path="m,17753r1053099,e" filled="f" strokecolor="#525252" strokeweight="1pt">
                  <v:stroke joinstyle="miter"/>
                  <v:path arrowok="t" o:connecttype="custom" o:connectlocs="0,2644;156834,2644" o:connectangles="0,0"/>
                </v:shape>
                <v:rect id="矩形 57" o:spid="_x0000_s1031" alt="KSO_WM_UNIT_INDEX=1_3_1&amp;KSO_WM_UNIT_TYPE=p_h_f&amp;KSO_WM_UNIT_ID=wpsdiag20164522_6*p_h_f*1_3_1&amp;KSO_WM_UNIT_LAYERLEVEL=1_1_1&amp;KSO_WM_UNIT_HIGHLIGHT=0&amp;KSO_WM_UNIT_CLEAR=0&amp;KSO_WM_UNIT_COMPATIBLE=0&amp;KSO_WM_UNIT_PRESET_TEXT=LOREM IPSUM&amp;KSO_WM_UNIT_VALUE=32&amp;KSO_WM_TAG_VERSION=1.0&amp;KSO_WM_BEAUTIFY_FLAG=#wm#&amp;KSO_WM_TEMPLATE_CATEGORY=wpsdiag&amp;KSO_WM_TEMPLATE_INDEX=20164522&amp;KSO_WM_UNIT_BIND_DECORATION_IDS=wpsdiag20164522_6*p_i*1_2&amp;KSO_WM_SLIDE_ITEM_CNT=11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;width:3184;height:1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" fillcolor="#d3d3d3" strokecolor="#525252" strokeweight="1.5pt">
                  <v:textbox inset="0,0,0,0">
                    <w:txbxContent>
                      <w:p w:rsidR="00076CD8" w:rsidRDefault="00076CD8" w:rsidP="00550BA3">
                        <w:pPr>
                          <w:pStyle w:val="af1"/>
                          <w:snapToGrid w:val="0"/>
                          <w:spacing w:before="0" w:beforeAutospacing="0" w:after="34" w:afterAutospacing="0" w:line="192" w:lineRule="auto"/>
                          <w:ind w:firstLine="560"/>
                          <w:jc w:val="center"/>
                          <w:rPr>
                            <w:rFonts w:ascii="Arial" w:eastAsia="微软雅黑" w:hAnsi="Arial" w:cs="Arial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微软雅黑" w:hAnsi="Arial" w:cs="Arial" w:hint="eastAsia"/>
                            <w:kern w:val="24"/>
                            <w:sz w:val="28"/>
                            <w:szCs w:val="28"/>
                          </w:rPr>
                          <w:t>新用户注册</w:t>
                        </w:r>
                      </w:p>
                    </w:txbxContent>
                  </v:textbox>
                </v:rect>
                <v:shape id="任意多边形: 形状 58" o:spid="_x0000_s1032" alt="KSO_WM_UNIT_INDEX=1_3&amp;KSO_WM_UNIT_TYPE=p_i&amp;KSO_WM_UNIT_ID=wpsdiag20164522_6*p_i*1_3&amp;KSO_WM_UNIT_LAYERLEVEL=1_1&amp;KSO_WM_UNIT_CLEAR=1&amp;KSO_WM_TAG_VERSION=1.0&amp;KSO_WM_BEAUTIFY_FLAG=#wm#&amp;KSO_WM_TEMPLATE_CATEGORY=wpsdiag&amp;KSO_WM_TEMPLATE_INDEX=20164522&amp;KSO_WM_SLIDE_ITEM_CNT=11&amp;KSO_WM_DIAGRAM_GROUP_CODE=p1_1&amp;KSO_WM_UNIT_LINE_FILL_TYPE=1&amp;KSO_WM_UNIT_LINE_FORE_SCHEMECOLOR_INDEX=7&amp;KSO_WM_UNIT_LINE_BACK_SCHEMECOLOR_INDEX=0" style="position:absolute;left:7844;top:2142;width:1568;height:53;rotation:2340073fd;visibility:visible;mso-wrap-style:square;v-text-anchor:middle" coordsize="1053099,35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" path="m,17753r1053099,e" filled="f" strokecolor="#525252" strokeweight="1pt">
                  <v:stroke joinstyle="miter"/>
                  <v:path arrowok="t" o:connecttype="custom" o:connectlocs="0,2644;156834,2644" o:connectangles="0,0"/>
                </v:shape>
                <v:rect id="矩形 59" o:spid="_x0000_s1033" alt="KSO_WM_UNIT_INDEX=1_3_2&amp;KSO_WM_UNIT_TYPE=p_h_f&amp;KSO_WM_UNIT_ID=wpsdiag20164522_6*p_h_f*1_3_2&amp;KSO_WM_UNIT_LAYERLEVEL=1_1_1&amp;KSO_WM_UNIT_HIGHLIGHT=0&amp;KSO_WM_UNIT_CLEAR=0&amp;KSO_WM_UNIT_COMPATIBLE=0&amp;KSO_WM_UNIT_PRESET_TEXT=LOREM IPSUM&amp;KSO_WM_UNIT_VALUE=32&amp;KSO_WM_TAG_VERSION=1.0&amp;KSO_WM_BEAUTIFY_FLAG=#wm#&amp;KSO_WM_TEMPLATE_CATEGORY=wpsdiag&amp;KSO_WM_TEMPLATE_INDEX=20164522&amp;KSO_WM_UNIT_BIND_DECORATION_IDS=wpsdiag20164522_6*p_i*1_3&amp;KSO_WM_SLIDE_ITEM_CNT=11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;top:1830;width:3184;height:1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" fillcolor="#d3d3d3" strokecolor="#525252" strokeweight="1.5pt">
                  <v:textbox inset="0,0,0,0">
                    <w:txbxContent>
                      <w:p w:rsidR="00076CD8" w:rsidRDefault="00076CD8" w:rsidP="00550BA3">
                        <w:pPr>
                          <w:pStyle w:val="af1"/>
                          <w:snapToGrid w:val="0"/>
                          <w:spacing w:before="0" w:beforeAutospacing="0" w:after="34" w:afterAutospacing="0" w:line="192" w:lineRule="auto"/>
                          <w:ind w:firstLine="560"/>
                          <w:jc w:val="center"/>
                          <w:rPr>
                            <w:rFonts w:ascii="Arial" w:eastAsia="微软雅黑" w:hAnsi="Arial" w:cs="Arial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微软雅黑" w:hAnsi="Arial" w:cs="Arial" w:hint="eastAsia"/>
                            <w:kern w:val="24"/>
                            <w:sz w:val="28"/>
                            <w:szCs w:val="28"/>
                          </w:rPr>
                          <w:t>用户登录</w:t>
                        </w:r>
                      </w:p>
                    </w:txbxContent>
                  </v:textbox>
                </v:rect>
                <v:shape id="任意多边形: 形状 60" o:spid="_x0000_s1034" alt="KSO_WM_UNIT_INDEX=1_4&amp;KSO_WM_UNIT_TYPE=p_i&amp;KSO_WM_UNIT_ID=wpsdiag20164522_6*p_i*1_4&amp;KSO_WM_UNIT_LAYERLEVEL=1_1&amp;KSO_WM_UNIT_CLEAR=1&amp;KSO_WM_TAG_VERSION=1.0&amp;KSO_WM_BEAUTIFY_FLAG=#wm#&amp;KSO_WM_TEMPLATE_CATEGORY=wpsdiag&amp;KSO_WM_TEMPLATE_INDEX=20164522&amp;KSO_WM_SLIDE_ITEM_CNT=11&amp;KSO_WM_DIAGRAM_GROUP_CODE=p1_1&amp;KSO_WM_UNIT_LINE_FILL_TYPE=1&amp;KSO_WM_UNIT_LINE_FORE_SCHEMECOLOR_INDEX=7&amp;KSO_WM_UNIT_LINE_BACK_SCHEMECOLOR_INDEX=0" style="position:absolute;left:2888;top:4223;width:2237;height:275;rotation:-3090217fd;flip:y;visibility:visible;mso-wrap-style:square;v-text-anchor:middle" coordsize="1257468,35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" path="m,17753r1257468,e" filled="f" strokecolor="#525252" strokeweight="1pt">
                  <v:stroke joinstyle="miter"/>
                  <v:path arrowok="t" o:connecttype="custom" o:connectlocs="0,13718;223680,13718" o:connectangles="0,0"/>
                </v:shape>
                <v:rect id="矩形 61" o:spid="_x0000_s1035" alt="KSO_WM_UNIT_INDEX=1_2_2&amp;KSO_WM_UNIT_TYPE=p_h_f&amp;KSO_WM_UNIT_ID=wpsdiag20164522_6*p_h_f*1_2_2&amp;KSO_WM_UNIT_LAYERLEVEL=1_1_1&amp;KSO_WM_UNIT_HIGHLIGHT=0&amp;KSO_WM_UNIT_CLEAR=0&amp;KSO_WM_UNIT_COMPATIBLE=0&amp;KSO_WM_UNIT_PRESET_TEXT=LOREM IPSUM&amp;KSO_WM_UNIT_VALUE=32&amp;KSO_WM_TAG_VERSION=1.0&amp;KSO_WM_BEAUTIFY_FLAG=#wm#&amp;KSO_WM_TEMPLATE_CATEGORY=wpsdiag&amp;KSO_WM_TEMPLATE_INDEX=20164522&amp;KSO_WM_UNIT_BIND_DECORATION_IDS=wpsdiag20164522_6*p_i*1_4&amp;KSO_WM_SLIDE_ITEM_CNT=11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;top:4597;width:3184;height:1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" fillcolor="#d3d3d3" strokecolor="#525252" strokeweight="1.5pt">
                  <v:textbox inset="0,0,0,0">
                    <w:txbxContent>
                      <w:p w:rsidR="00076CD8" w:rsidRDefault="00076CD8" w:rsidP="00550BA3">
                        <w:pPr>
                          <w:pStyle w:val="af1"/>
                          <w:snapToGrid w:val="0"/>
                          <w:spacing w:before="0" w:beforeAutospacing="0" w:after="34" w:afterAutospacing="0" w:line="192" w:lineRule="auto"/>
                          <w:ind w:firstLine="560"/>
                          <w:jc w:val="center"/>
                          <w:rPr>
                            <w:rFonts w:ascii="Arial" w:eastAsia="微软雅黑" w:hAnsi="Arial" w:cs="Arial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微软雅黑" w:hAnsi="Arial" w:cs="Arial" w:hint="eastAsia"/>
                            <w:kern w:val="24"/>
                            <w:sz w:val="28"/>
                            <w:szCs w:val="28"/>
                          </w:rPr>
                          <w:t>用户中心</w:t>
                        </w:r>
                      </w:p>
                    </w:txbxContent>
                  </v:textbox>
                </v:rect>
                <v:shape id="任意多边形: 形状 62" o:spid="_x0000_s1036" alt="KSO_WM_UNIT_INDEX=1_5&amp;KSO_WM_UNIT_TYPE=p_i&amp;KSO_WM_UNIT_ID=wpsdiag20164522_6*p_i*1_5&amp;KSO_WM_UNIT_LAYERLEVEL=1_1&amp;KSO_WM_UNIT_CLEAR=1&amp;KSO_WM_TAG_VERSION=1.0&amp;KSO_WM_BEAUTIFY_FLAG=#wm#&amp;KSO_WM_TEMPLATE_CATEGORY=wpsdiag&amp;KSO_WM_TEMPLATE_INDEX=20164522&amp;KSO_WM_SLIDE_ITEM_CNT=11&amp;KSO_WM_DIAGRAM_GROUP_CODE=p1_1&amp;KSO_WM_UNIT_LINE_FILL_TYPE=1&amp;KSO_WM_UNIT_LINE_FORE_SCHEMECOLOR_INDEX=7&amp;KSO_WM_UNIT_LINE_BACK_SCHEMECOLOR_INDEX=0" style="position:absolute;left:7796;top:4811;width:1636;height:91;rotation:2340073fd;flip:y;visibility:visible;mso-wrap-style:square;v-text-anchor:middle" coordsize="1053099,35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" path="m,17753r1053099,e" filled="f" strokecolor="#525252" strokeweight="1pt">
                  <v:stroke joinstyle="miter"/>
                  <v:path arrowok="t" o:connecttype="custom" o:connectlocs="0,4562;163638,4562" o:connectangles="0,0"/>
                </v:shape>
                <v:rect id="矩形 63" o:spid="_x0000_s1037" alt="KSO_WM_UNIT_INDEX=1_3_3&amp;KSO_WM_UNIT_TYPE=p_h_f&amp;KSO_WM_UNIT_ID=wpsdiag20164522_6*p_h_f*1_3_3&amp;KSO_WM_UNIT_LAYERLEVEL=1_1_1&amp;KSO_WM_UNIT_HIGHLIGHT=0&amp;KSO_WM_UNIT_CLEAR=0&amp;KSO_WM_UNIT_COMPATIBLE=0&amp;KSO_WM_UNIT_PRESET_TEXT=LOREM IPSUM&amp;KSO_WM_UNIT_VALUE=32&amp;KSO_WM_TAG_VERSION=1.0&amp;KSO_WM_BEAUTIFY_FLAG=#wm#&amp;KSO_WM_TEMPLATE_CATEGORY=wpsdiag&amp;KSO_WM_TEMPLATE_INDEX=20164522&amp;KSO_WM_UNIT_BIND_DECORATION_IDS=wpsdiag20164522_6*p_i*1_5;wpsdiag20164522_6*p_i*1_8&amp;KSO_WM_SLIDE_ITEM_CNT=11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;top:3681;width:3184;height:1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" fillcolor="#d3d3d3" strokecolor="#525252" strokeweight="1.5pt">
                  <v:textbox inset="0,0,0,0">
                    <w:txbxContent>
                      <w:p w:rsidR="00076CD8" w:rsidRDefault="00076CD8" w:rsidP="00550BA3">
                        <w:pPr>
                          <w:pStyle w:val="af1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ascii="Arial" w:eastAsia="微软雅黑" w:hAnsi="Arial" w:cs="Arial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微软雅黑" w:hAnsi="Arial" w:cs="Arial" w:hint="eastAsia"/>
                            <w:kern w:val="24"/>
                            <w:sz w:val="21"/>
                            <w:szCs w:val="21"/>
                          </w:rPr>
                          <w:t>查看个人信息</w:t>
                        </w:r>
                      </w:p>
                    </w:txbxContent>
                  </v:textbox>
                </v:rect>
                <v:shape id="任意多边形: 形状 64" o:spid="_x0000_s1038" alt="KSO_WM_UNIT_INDEX=1_6&amp;KSO_WM_UNIT_TYPE=p_i&amp;KSO_WM_UNIT_ID=wpsdiag20164522_6*p_i*1_6&amp;KSO_WM_UNIT_LAYERLEVEL=1_1&amp;KSO_WM_UNIT_CLEAR=1&amp;KSO_WM_TAG_VERSION=1.0&amp;KSO_WM_BEAUTIFY_FLAG=#wm#&amp;KSO_WM_TEMPLATE_CATEGORY=wpsdiag&amp;KSO_WM_TEMPLATE_INDEX=20164522&amp;KSO_WM_SLIDE_ITEM_CNT=11&amp;KSO_WM_DIAGRAM_GROUP_CODE=p1_1&amp;KSO_WM_UNIT_LINE_FILL_TYPE=1&amp;KSO_WM_UNIT_LINE_FORE_SCHEMECOLOR_INDEX=7&amp;KSO_WM_UNIT_LINE_BACK_SCHEMECOLOR_INDEX=0" style="position:absolute;left:7800;top:5839;width:1660;height:175;rotation:2340073fd;visibility:visible;mso-wrap-style:square;v-text-anchor:middle" coordsize="1053099,35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" path="m,17753r1053099,e" filled="f" strokecolor="#525252" strokeweight="1pt">
                  <v:stroke joinstyle="miter"/>
                  <v:path arrowok="t" o:connecttype="custom" o:connectlocs="0,8729;166030,8729" o:connectangles="0,0"/>
                </v:shape>
                <v:rect id="矩形 65" o:spid="_x0000_s1039" alt="KSO_WM_UNIT_INDEX=1_3_4&amp;KSO_WM_UNIT_TYPE=p_h_f&amp;KSO_WM_UNIT_ID=wpsdiag20164522_6*p_h_f*1_3_4&amp;KSO_WM_UNIT_LAYERLEVEL=1_1_1&amp;KSO_WM_UNIT_HIGHLIGHT=0&amp;KSO_WM_UNIT_CLEAR=0&amp;KSO_WM_UNIT_COMPATIBLE=0&amp;KSO_WM_UNIT_PRESET_TEXT=LOREM IPSUM&amp;KSO_WM_UNIT_VALUE=32&amp;KSO_WM_TAG_VERSION=1.0&amp;KSO_WM_BEAUTIFY_FLAG=#wm#&amp;KSO_WM_TEMPLATE_CATEGORY=wpsdiag&amp;KSO_WM_TEMPLATE_INDEX=20164522&amp;KSO_WM_UNIT_BIND_DECORATION_IDS=wpsdiag20164522_6*p_i*1_6;wpsdiag20164522_6*p_i*1_7&amp;KSO_WM_SLIDE_ITEM_CNT=11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;top:5512;width:3184;height:1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" fillcolor="#d3d3d3" strokecolor="#525252" strokeweight="1.5pt">
                  <v:textbox inset="0,0,0,0">
                    <w:txbxContent>
                      <w:p w:rsidR="00076CD8" w:rsidRDefault="00076CD8" w:rsidP="00550BA3">
                        <w:pPr>
                          <w:pStyle w:val="af1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ascii="Arial" w:eastAsia="微软雅黑" w:hAnsi="Arial" w:cs="Arial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微软雅黑" w:hAnsi="Arial" w:cs="Arial" w:hint="eastAsia"/>
                            <w:kern w:val="24"/>
                            <w:sz w:val="21"/>
                            <w:szCs w:val="21"/>
                          </w:rPr>
                          <w:t>查看</w:t>
                        </w:r>
                        <w:del w:id="88" w:author="admin" w:date="2018-06-02T23:05:00Z">
                          <w:r w:rsidDel="00963326">
                            <w:rPr>
                              <w:rFonts w:ascii="Arial" w:eastAsia="微软雅黑" w:hAnsi="Arial" w:cs="Arial" w:hint="eastAsia"/>
                              <w:kern w:val="24"/>
                              <w:sz w:val="21"/>
                              <w:szCs w:val="21"/>
                            </w:rPr>
                            <w:delText>历史订单</w:delText>
                          </w:r>
                        </w:del>
                        <w:ins w:id="89" w:author="admin" w:date="2018-06-02T23:05:00Z">
                          <w:r>
                            <w:rPr>
                              <w:rFonts w:ascii="Arial" w:eastAsia="微软雅黑" w:hAnsi="Arial" w:cs="Arial" w:hint="eastAsia"/>
                              <w:kern w:val="24"/>
                              <w:sz w:val="21"/>
                              <w:szCs w:val="21"/>
                            </w:rPr>
                            <w:t>已有问题及解决方案</w:t>
                          </w:r>
                        </w:ins>
                      </w:p>
                    </w:txbxContent>
                  </v:textbox>
                </v:rect>
                <v:shape id="任意多边形: 形状 66" o:spid="_x0000_s1040" alt="KSO_WM_UNIT_INDEX=1_7&amp;KSO_WM_UNIT_TYPE=p_i&amp;KSO_WM_UNIT_ID=wpsdiag20164522_6*p_i*1_7&amp;KSO_WM_UNIT_LAYERLEVEL=1_1&amp;KSO_WM_UNIT_CLEAR=1&amp;KSO_WM_TAG_VERSION=1.0&amp;KSO_WM_BEAUTIFY_FLAG=#wm#&amp;KSO_WM_TEMPLATE_CATEGORY=wpsdiag&amp;KSO_WM_TEMPLATE_INDEX=20164522&amp;KSO_WM_SLIDE_ITEM_CNT=11&amp;KSO_WM_DIAGRAM_GROUP_CODE=p1_1&amp;KSO_WM_UNIT_LINE_FILL_TYPE=1&amp;KSO_WM_UNIT_LINE_FORE_SCHEMECOLOR_INDEX=7&amp;KSO_WM_UNIT_LINE_BACK_SCHEMECOLOR_INDEX=0" style="position:absolute;left:12488;top:6167;width:1337;height:348;rotation:180;flip:y;visibility:visible;mso-wrap-style:square;v-text-anchor:middle" coordsize="1053099,35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" path="m,17753r1053099,e" filled="f" strokecolor="#525252" strokeweight="1pt">
                  <v:stroke joinstyle="miter"/>
                  <v:path arrowok="t" o:connecttype="custom" o:connectlocs="0,17373;133744,17373" o:connectangles="0,0"/>
                </v:shape>
                <v:rect id="矩形 67" o:spid="_x0000_s1041" alt="KSO_WM_UNIT_INDEX=1_4_4&amp;KSO_WM_UNIT_TYPE=p_h_f&amp;KSO_WM_UNIT_ID=wpsdiag20164522_6*p_h_f*1_4_4&amp;KSO_WM_UNIT_LAYERLEVEL=1_1_1&amp;KSO_WM_UNIT_HIGHLIGHT=0&amp;KSO_WM_UNIT_CLEAR=0&amp;KSO_WM_UNIT_COMPATIBLE=0&amp;KSO_WM_UNIT_PRESET_TEXT=LOREM IPSUM&amp;KSO_WM_UNIT_VALUE=32&amp;KSO_WM_TAG_VERSION=1.0&amp;KSO_WM_BEAUTIFY_FLAG=#wm#&amp;KSO_WM_TEMPLATE_CATEGORY=wpsdiag&amp;KSO_WM_TEMPLATE_INDEX=20164522&amp;KSO_WM_SLIDE_ITEM_CNT=11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13856;top:5512;width:3183;height:1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" fillcolor="#d3d3d3" strokecolor="#525252" strokeweight="1.5pt">
                  <v:textbox inset="0,0,0,0">
                    <w:txbxContent>
                      <w:p w:rsidR="00076CD8" w:rsidRDefault="00076CD8" w:rsidP="00550BA3">
                        <w:pPr>
                          <w:pStyle w:val="af1"/>
                          <w:snapToGrid w:val="0"/>
                          <w:spacing w:before="0" w:beforeAutospacing="0" w:after="34" w:afterAutospacing="0" w:line="192" w:lineRule="auto"/>
                          <w:ind w:firstLine="360"/>
                          <w:jc w:val="center"/>
                          <w:rPr>
                            <w:rFonts w:ascii="Arial" w:eastAsia="微软雅黑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微软雅黑" w:hAnsi="Arial" w:cs="Arial" w:hint="eastAsia"/>
                            <w:kern w:val="24"/>
                            <w:sz w:val="18"/>
                            <w:szCs w:val="18"/>
                          </w:rPr>
                          <w:t>历史</w:t>
                        </w:r>
                        <w:del w:id="90" w:author="admin" w:date="2018-06-02T23:06:00Z">
                          <w:r w:rsidDel="00963326">
                            <w:rPr>
                              <w:rFonts w:ascii="Arial" w:eastAsia="微软雅黑" w:hAnsi="Arial" w:cs="Arial" w:hint="eastAsia"/>
                              <w:kern w:val="24"/>
                              <w:sz w:val="18"/>
                              <w:szCs w:val="18"/>
                            </w:rPr>
                            <w:delText>订单信息</w:delText>
                          </w:r>
                        </w:del>
                        <w:ins w:id="91" w:author="admin" w:date="2018-06-02T23:06:00Z">
                          <w:r>
                            <w:rPr>
                              <w:rFonts w:ascii="Arial" w:eastAsia="微软雅黑" w:hAnsi="Arial" w:cs="Arial" w:hint="eastAsia"/>
                              <w:kern w:val="24"/>
                              <w:sz w:val="18"/>
                              <w:szCs w:val="18"/>
                            </w:rPr>
                            <w:t>问题</w:t>
                          </w:r>
                        </w:ins>
                        <w:r>
                          <w:rPr>
                            <w:rFonts w:ascii="Arial" w:eastAsia="微软雅黑" w:hAnsi="Arial" w:cs="Arial" w:hint="eastAsia"/>
                            <w:kern w:val="24"/>
                            <w:sz w:val="18"/>
                            <w:szCs w:val="18"/>
                          </w:rPr>
                          <w:t>的查看，删除等操作</w:t>
                        </w:r>
                      </w:p>
                    </w:txbxContent>
                  </v:textbox>
                </v:rect>
                <v:shape id="任意多边形: 形状 68" o:spid="_x0000_s1042" alt="KSO_WM_UNIT_INDEX=1_8&amp;KSO_WM_UNIT_TYPE=p_i&amp;KSO_WM_UNIT_ID=wpsdiag20164522_6*p_i*1_8&amp;KSO_WM_UNIT_LAYERLEVEL=1_1&amp;KSO_WM_UNIT_CLEAR=1&amp;KSO_WM_TAG_VERSION=1.0&amp;KSO_WM_BEAUTIFY_FLAG=#wm#&amp;KSO_WM_TEMPLATE_CATEGORY=wpsdiag&amp;KSO_WM_TEMPLATE_INDEX=20164522&amp;KSO_WM_SLIDE_ITEM_CNT=11&amp;KSO_WM_DIAGRAM_GROUP_CODE=p1_1&amp;KSO_WM_UNIT_LINE_FILL_TYPE=1&amp;KSO_WM_UNIT_LINE_FORE_SCHEMECOLOR_INDEX=7&amp;KSO_WM_UNIT_LINE_BACK_SCHEMECOLOR_INDEX=0" style="position:absolute;left:12488;top:4337;width:1337;height:347;rotation:180;flip:y;visibility:visible;mso-wrap-style:square;v-text-anchor:middle" coordsize="1053099,35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" path="m,17753r1053099,e" filled="f" strokecolor="#525252" strokeweight="1pt">
                  <v:stroke joinstyle="miter"/>
                  <v:path arrowok="t" o:connecttype="custom" o:connectlocs="0,17373;133744,17373" o:connectangles="0,0"/>
                </v:shape>
                <v:rect id="矩形 69" o:spid="_x0000_s1043" alt="KSO_WM_UNIT_INDEX=1_4_3&amp;KSO_WM_UNIT_TYPE=p_h_f&amp;KSO_WM_UNIT_ID=wpsdiag20164522_6*p_h_f*1_4_3&amp;KSO_WM_UNIT_LAYERLEVEL=1_1_1&amp;KSO_WM_UNIT_HIGHLIGHT=0&amp;KSO_WM_UNIT_CLEAR=0&amp;KSO_WM_UNIT_COMPATIBLE=0&amp;KSO_WM_UNIT_PRESET_TEXT=LOREM IPSUM&amp;KSO_WM_UNIT_VALUE=32&amp;KSO_WM_TAG_VERSION=1.0&amp;KSO_WM_BEAUTIFY_FLAG=#wm#&amp;KSO_WM_TEMPLATE_CATEGORY=wpsdiag&amp;KSO_WM_TEMPLATE_INDEX=20164522&amp;KSO_WM_SLIDE_ITEM_CNT=11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13856;top:3681;width:3183;height:1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" fillcolor="#d3d3d3" strokecolor="#525252" strokeweight="1.5pt">
                  <v:textbox inset="0,0,0,0">
                    <w:txbxContent>
                      <w:p w:rsidR="00076CD8" w:rsidRDefault="00076CD8" w:rsidP="00550BA3">
                        <w:pPr>
                          <w:pStyle w:val="af1"/>
                          <w:snapToGrid w:val="0"/>
                          <w:spacing w:before="0" w:beforeAutospacing="0" w:after="34" w:afterAutospacing="0" w:line="192" w:lineRule="auto"/>
                          <w:ind w:firstLine="360"/>
                          <w:jc w:val="center"/>
                          <w:rPr>
                            <w:rFonts w:ascii="Arial" w:eastAsia="微软雅黑" w:hAnsi="Arial" w:cs="Arial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微软雅黑" w:hAnsi="Arial" w:cs="Arial" w:hint="eastAsia"/>
                            <w:kern w:val="24"/>
                            <w:sz w:val="18"/>
                            <w:szCs w:val="18"/>
                          </w:rPr>
                          <w:t>包括车辆信息</w:t>
                        </w:r>
                      </w:p>
                      <w:p w:rsidR="00076CD8" w:rsidRDefault="00076CD8" w:rsidP="00550BA3">
                        <w:pPr>
                          <w:pStyle w:val="af1"/>
                          <w:snapToGrid w:val="0"/>
                          <w:spacing w:before="0" w:beforeAutospacing="0" w:after="34" w:afterAutospacing="0" w:line="192" w:lineRule="auto"/>
                          <w:ind w:firstLine="360"/>
                          <w:jc w:val="center"/>
                          <w:rPr>
                            <w:rFonts w:ascii="Arial" w:eastAsia="微软雅黑" w:hAnsi="Arial" w:cs="Arial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微软雅黑" w:hAnsi="Arial" w:cs="Arial" w:hint="eastAsia"/>
                            <w:kern w:val="24"/>
                            <w:sz w:val="18"/>
                            <w:szCs w:val="18"/>
                          </w:rPr>
                          <w:t>货运能力等</w:t>
                        </w:r>
                      </w:p>
                    </w:txbxContent>
                  </v:textbox>
                </v:rect>
                <v:shape id="任意多边形: 形状 70" o:spid="_x0000_s1044" alt="KSO_WM_UNIT_INDEX=1_9&amp;KSO_WM_UNIT_TYPE=p_i&amp;KSO_WM_UNIT_ID=wpsdiag20164522_6*p_i*1_9&amp;KSO_WM_UNIT_LAYERLEVEL=1_1&amp;KSO_WM_UNIT_CLEAR=1&amp;KSO_WM_TAG_VERSION=1.0&amp;KSO_WM_BEAUTIFY_FLAG=#wm#&amp;KSO_WM_TEMPLATE_CATEGORY=wpsdiag&amp;KSO_WM_TEMPLATE_INDEX=20164522&amp;KSO_WM_SLIDE_ITEM_CNT=11&amp;KSO_WM_DIAGRAM_GROUP_CODE=p1_1&amp;KSO_WM_UNIT_LINE_FILL_TYPE=1&amp;KSO_WM_UNIT_LINE_FORE_SCHEMECOLOR_INDEX=7&amp;KSO_WM_UNIT_LINE_BACK_SCHEMECOLOR_INDEX=0" style="position:absolute;left:12488;top:2499;width:1337;height:348;rotation:180;flip:y;visibility:visible;mso-wrap-style:square;v-text-anchor:middle" coordsize="1053099,35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" path="m,17753r1053099,e" filled="f" strokecolor="#525252" strokeweight="1pt">
                  <v:stroke joinstyle="miter"/>
                  <v:path arrowok="t" o:connecttype="custom" o:connectlocs="0,17373;133744,17373" o:connectangles="0,0"/>
                </v:shape>
                <v:rect id="矩形 71" o:spid="_x0000_s1045" alt="KSO_WM_UNIT_INDEX=1_4_2&amp;KSO_WM_UNIT_TYPE=p_h_f&amp;KSO_WM_UNIT_ID=wpsdiag20164522_6*p_h_f*1_4_2&amp;KSO_WM_UNIT_LAYERLEVEL=1_1_1&amp;KSO_WM_UNIT_HIGHLIGHT=0&amp;KSO_WM_UNIT_CLEAR=0&amp;KSO_WM_UNIT_COMPATIBLE=0&amp;KSO_WM_UNIT_PRESET_TEXT=LOREM IPSUM&amp;KSO_WM_UNIT_VALUE=32&amp;KSO_WM_TAG_VERSION=1.0&amp;KSO_WM_BEAUTIFY_FLAG=#wm#&amp;KSO_WM_TEMPLATE_CATEGORY=wpsdiag&amp;KSO_WM_TEMPLATE_INDEX=20164522&amp;KSO_WM_UNIT_BIND_DECORATION_IDS=wpsdiag20164522_6*p_i*1_9&amp;KSO_WM_SLIDE_ITEM_CNT=11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13856;top:1844;width:3183;height:1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" fillcolor="#d3d3d3" strokecolor="#525252" strokeweight="1.5pt">
                  <v:textbox inset="0,0,0,0">
                    <w:txbxContent>
                      <w:p w:rsidR="00076CD8" w:rsidRDefault="00076CD8" w:rsidP="00550BA3">
                        <w:pPr>
                          <w:pStyle w:val="af1"/>
                          <w:snapToGrid w:val="0"/>
                          <w:spacing w:before="0" w:beforeAutospacing="0" w:after="34" w:afterAutospacing="0" w:line="192" w:lineRule="auto"/>
                          <w:ind w:firstLine="560"/>
                          <w:jc w:val="center"/>
                          <w:rPr>
                            <w:rFonts w:ascii="Arial" w:eastAsia="微软雅黑" w:hAnsi="Arial" w:cs="Arial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微软雅黑" w:hAnsi="Arial" w:cs="Arial" w:hint="eastAsia"/>
                            <w:kern w:val="24"/>
                            <w:sz w:val="28"/>
                            <w:szCs w:val="28"/>
                          </w:rPr>
                          <w:t>使用功能</w:t>
                        </w:r>
                      </w:p>
                    </w:txbxContent>
                  </v:textbox>
                </v:rect>
                <v:shape id="任意多边形: 形状 72" o:spid="_x0000_s1046" alt="KSO_WM_UNIT_INDEX=1_10&amp;KSO_WM_UNIT_TYPE=p_i&amp;KSO_WM_UNIT_ID=wpsdiag20164522_6*p_i*1_10&amp;KSO_WM_UNIT_LAYERLEVEL=1_1&amp;KSO_WM_UNIT_CLEAR=1&amp;KSO_WM_TAG_VERSION=1.0&amp;KSO_WM_BEAUTIFY_FLAG=#wm#&amp;KSO_WM_TEMPLATE_CATEGORY=wpsdiag&amp;KSO_WM_TEMPLATE_INDEX=20164522&amp;KSO_WM_SLIDE_ITEM_CNT=11&amp;KSO_WM_DIAGRAM_GROUP_CODE=p1_1&amp;KSO_WM_UNIT_LINE_FILL_TYPE=1&amp;KSO_WM_UNIT_LINE_FORE_SCHEMECOLOR_INDEX=7&amp;KSO_WM_UNIT_LINE_BACK_SCHEMECOLOR_INDEX=0" style="position:absolute;left:12488;top:655;width:1337;height:347;rotation:180;flip:y;visibility:visible;mso-wrap-style:square;v-text-anchor:middle" coordsize="1053099,35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" path="m,17753r1053099,e" filled="f" strokecolor="#525252" strokeweight="1pt">
                  <v:stroke joinstyle="miter"/>
                  <v:path arrowok="t" o:connecttype="custom" o:connectlocs="0,17373;133744,17373" o:connectangles="0,0"/>
                </v:shape>
                <v:rect id="矩形 73" o:spid="_x0000_s1047" alt="KSO_WM_UNIT_INDEX=1_4_1&amp;KSO_WM_UNIT_TYPE=p_h_f&amp;KSO_WM_UNIT_ID=wpsdiag20164522_6*p_h_f*1_4_1&amp;KSO_WM_UNIT_LAYERLEVEL=1_1_1&amp;KSO_WM_UNIT_HIGHLIGHT=0&amp;KSO_WM_UNIT_CLEAR=0&amp;KSO_WM_UNIT_COMPATIBLE=0&amp;KSO_WM_UNIT_PRESET_TEXT=LOREM IPSUM&amp;KSO_WM_UNIT_VALUE=32&amp;KSO_WM_TAG_VERSION=1.0&amp;KSO_WM_BEAUTIFY_FLAG=#wm#&amp;KSO_WM_TEMPLATE_CATEGORY=wpsdiag&amp;KSO_WM_TEMPLATE_INDEX=20164522&amp;KSO_WM_UNIT_BIND_DECORATION_IDS=wpsdiag20164522_6*p_i*1_10&amp;KSO_WM_SLIDE_ITEM_CNT=11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13856;width:3183;height:1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" fillcolor="#d3d3d3" strokecolor="#525252" strokeweight="1.5pt">
                  <v:textbox inset="0,0,0,0">
                    <w:txbxContent>
                      <w:p w:rsidR="00076CD8" w:rsidRDefault="00076CD8" w:rsidP="00550BA3">
                        <w:pPr>
                          <w:pStyle w:val="af1"/>
                          <w:snapToGrid w:val="0"/>
                          <w:spacing w:before="0" w:beforeAutospacing="0" w:after="34" w:afterAutospacing="0" w:line="192" w:lineRule="auto"/>
                          <w:ind w:firstLine="560"/>
                          <w:jc w:val="center"/>
                          <w:rPr>
                            <w:rFonts w:ascii="Arial" w:eastAsia="微软雅黑" w:hAnsi="Arial" w:cs="Arial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微软雅黑" w:hAnsi="Arial" w:cs="Arial" w:hint="eastAsia"/>
                            <w:kern w:val="24"/>
                            <w:sz w:val="28"/>
                            <w:szCs w:val="28"/>
                          </w:rPr>
                          <w:t>输入信息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50BA3" w:rsidDel="00913C39" w:rsidRDefault="00550BA3" w:rsidP="00550BA3">
      <w:pPr>
        <w:pStyle w:val="af1"/>
        <w:snapToGrid w:val="0"/>
        <w:spacing w:before="0" w:beforeAutospacing="0" w:after="34" w:afterAutospacing="0" w:line="192" w:lineRule="auto"/>
        <w:jc w:val="center"/>
        <w:rPr>
          <w:del w:id="92" w:author="May" w:date="2018-07-14T21:59:00Z"/>
        </w:rPr>
      </w:pPr>
    </w:p>
    <w:p w:rsidR="00550BA3" w:rsidRDefault="00963326" w:rsidP="00913C39">
      <w:pPr>
        <w:pStyle w:val="af1"/>
        <w:snapToGrid w:val="0"/>
        <w:spacing w:before="0" w:beforeAutospacing="0" w:after="34" w:afterAutospacing="0" w:line="192" w:lineRule="auto"/>
        <w:pPrChange w:id="93" w:author="May" w:date="2018-07-14T21:59:00Z">
          <w:pPr>
            <w:pStyle w:val="af1"/>
            <w:snapToGrid w:val="0"/>
            <w:spacing w:before="0" w:beforeAutospacing="0" w:after="34" w:afterAutospacing="0" w:line="192" w:lineRule="auto"/>
            <w:jc w:val="center"/>
          </w:pPr>
        </w:pPrChange>
      </w:pPr>
      <w:ins w:id="94" w:author="admin" w:date="2018-06-02T23:06:00Z">
        <w:del w:id="95" w:author="May" w:date="2018-07-14T21:59:00Z">
          <w:r w:rsidDel="00913C39">
            <w:rPr>
              <w:rFonts w:hint="eastAsia"/>
            </w:rPr>
            <w:delText>不应叫订单，应该统一。</w:delText>
          </w:r>
        </w:del>
      </w:ins>
    </w:p>
    <w:p w:rsidR="00550BA3" w:rsidDel="00913C39" w:rsidRDefault="00550BA3" w:rsidP="00550BA3">
      <w:pPr>
        <w:pStyle w:val="af1"/>
        <w:snapToGrid w:val="0"/>
        <w:spacing w:before="0" w:beforeAutospacing="0" w:after="34" w:afterAutospacing="0" w:line="192" w:lineRule="auto"/>
        <w:jc w:val="center"/>
        <w:rPr>
          <w:del w:id="96" w:author="May" w:date="2018-07-14T21:59:00Z"/>
        </w:rPr>
      </w:pPr>
    </w:p>
    <w:p w:rsidR="00550BA3" w:rsidRDefault="00550BA3" w:rsidP="00913C39">
      <w:pPr>
        <w:pStyle w:val="af1"/>
        <w:snapToGrid w:val="0"/>
        <w:spacing w:before="0" w:beforeAutospacing="0" w:after="34" w:afterAutospacing="0" w:line="192" w:lineRule="auto"/>
        <w:rPr>
          <w:rFonts w:hint="eastAsia"/>
        </w:rPr>
        <w:pPrChange w:id="97" w:author="May" w:date="2018-07-14T21:59:00Z">
          <w:pPr>
            <w:pStyle w:val="af1"/>
            <w:snapToGrid w:val="0"/>
            <w:spacing w:before="0" w:beforeAutospacing="0" w:after="34" w:afterAutospacing="0" w:line="192" w:lineRule="auto"/>
            <w:jc w:val="center"/>
          </w:pPr>
        </w:pPrChange>
      </w:pPr>
    </w:p>
    <w:p w:rsidR="00550BA3" w:rsidRDefault="00550BA3" w:rsidP="00550BA3">
      <w:pPr>
        <w:pStyle w:val="af1"/>
        <w:snapToGrid w:val="0"/>
        <w:spacing w:before="0" w:beforeAutospacing="0" w:after="34" w:afterAutospacing="0" w:line="192" w:lineRule="auto"/>
        <w:jc w:val="center"/>
      </w:pPr>
    </w:p>
    <w:p w:rsidR="00550BA3" w:rsidRDefault="00550BA3" w:rsidP="00550BA3">
      <w:pPr>
        <w:pStyle w:val="af1"/>
        <w:snapToGrid w:val="0"/>
        <w:spacing w:before="0" w:beforeAutospacing="0" w:after="34" w:afterAutospacing="0" w:line="192" w:lineRule="auto"/>
        <w:jc w:val="both"/>
      </w:pPr>
      <w:r>
        <w:rPr>
          <w:noProof/>
        </w:rPr>
        <mc:AlternateContent>
          <mc:Choice Requires="wpg">
            <w:drawing>
              <wp:inline distT="0" distB="0" distL="114300" distR="114300" wp14:anchorId="56715279" wp14:editId="5475BD1A">
                <wp:extent cx="4409440" cy="2182495"/>
                <wp:effectExtent l="9525" t="9525" r="19685" b="17780"/>
                <wp:docPr id="5" name="组合 1" descr="KSO_WM_TAG_VERSION=1.0&amp;KSO_WM_BEAUTIFY_FLAG=#wm#&amp;KSO_WM_UNIT_TYPE=i&amp;KSO_WM_UNIT_ID=wpsdiag20164522_4*i*1&amp;KSO_WM_TEMPLATE_CATEGORY=wpsdiag&amp;KSO_WM_TEMPLATE_INDEX=2016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9440" cy="2182495"/>
                          <a:chOff x="0" y="0"/>
                          <a:chExt cx="1249436" cy="618921"/>
                        </a:xfrm>
                      </wpg:grpSpPr>
                      <wps:wsp>
                        <wps:cNvPr id="27" name="矩形 27" descr="KSO_WM_UNIT_INDEX=1_1_1&amp;KSO_WM_UNIT_TYPE=p_h_f&amp;KSO_WM_UNIT_ID=wpsdiag20164522_4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0" y="286735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76CD8" w:rsidRDefault="00076CD8" w:rsidP="00550BA3">
                              <w:pPr>
                                <w:pStyle w:val="af1"/>
                                <w:snapToGrid w:val="0"/>
                                <w:spacing w:before="0" w:beforeAutospacing="0" w:after="34" w:afterAutospacing="0" w:line="192" w:lineRule="auto"/>
                                <w:ind w:firstLine="600"/>
                                <w:jc w:val="center"/>
                                <w:rPr>
                                  <w:rFonts w:ascii="Arial" w:eastAsia="微软雅黑" w:hAnsi="Arial" w:cs="Arial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 w:eastAsia="微软雅黑" w:hAnsi="Arial" w:cs="Arial" w:hint="eastAsia"/>
                                  <w:kern w:val="24"/>
                                  <w:sz w:val="30"/>
                                  <w:szCs w:val="30"/>
                                </w:rPr>
                                <w:t>后台管理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8" name="任意多边形: 形状 28" descr="KSO_WM_UNIT_INDEX=1_1&amp;KSO_WM_UNIT_TYPE=p_i&amp;KSO_WM_UNIT_ID=wpsdiag20164522_4*p_i*1_1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/>
                        <wps:cNvSpPr/>
                        <wps:spPr>
                          <a:xfrm rot="18770822">
                            <a:off x="288050" y="265024"/>
                            <a:ext cx="226479" cy="12173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29" name="矩形 29" descr="KSO_WM_UNIT_INDEX=1_2_1&amp;KSO_WM_UNIT_TYPE=p_h_f&amp;KSO_WM_UNIT_ID=wpsdiag20164522_4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1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91534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76CD8" w:rsidRDefault="00076CD8" w:rsidP="00550BA3">
                              <w:pPr>
                                <w:pStyle w:val="af1"/>
                                <w:snapToGrid w:val="0"/>
                                <w:spacing w:before="0" w:beforeAutospacing="0" w:after="34" w:afterAutospacing="0" w:line="192" w:lineRule="auto"/>
                                <w:ind w:firstLine="480"/>
                                <w:jc w:val="center"/>
                                <w:rPr>
                                  <w:rFonts w:ascii="Arial" w:eastAsia="微软雅黑" w:hAnsi="Arial" w:cs="Arial"/>
                                </w:rPr>
                              </w:pPr>
                              <w:r>
                                <w:rPr>
                                  <w:rFonts w:ascii="Arial" w:eastAsia="微软雅黑" w:hAnsi="Arial" w:cs="Arial" w:hint="eastAsia"/>
                                  <w:kern w:val="24"/>
                                </w:rPr>
                                <w:t>审核用户权限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30" name="任意多边形: 形状 30" descr="KSO_WM_UNIT_INDEX=1_2&amp;KSO_WM_UNIT_TYPE=p_i&amp;KSO_WM_UNIT_ID=wpsdiag20164522_4*p_i*1_2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/>
                        <wps:cNvSpPr/>
                        <wps:spPr>
                          <a:xfrm rot="19457599">
                            <a:off x="784459" y="122717"/>
                            <a:ext cx="156834" cy="528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31" name="矩形 31" descr="KSO_WM_UNIT_INDEX=1_3_1&amp;KSO_WM_UNIT_TYPE=p_h_f&amp;KSO_WM_UNIT_ID=wpsdiag20164522_4*p_h_f*1_3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2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0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76CD8" w:rsidRDefault="00076CD8" w:rsidP="00550BA3">
                              <w:pPr>
                                <w:pStyle w:val="af1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ascii="Arial" w:eastAsia="微软雅黑" w:hAnsi="Arial" w:cs="Arial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微软雅黑" w:hAnsi="Arial" w:cs="Arial" w:hint="eastAsia"/>
                                  <w:kern w:val="24"/>
                                  <w:sz w:val="21"/>
                                  <w:szCs w:val="21"/>
                                </w:rPr>
                                <w:t>审核通过</w:t>
                              </w:r>
                            </w:p>
                            <w:p w:rsidR="00076CD8" w:rsidRDefault="00076CD8" w:rsidP="00550BA3">
                              <w:pPr>
                                <w:pStyle w:val="af1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ascii="Arial" w:eastAsia="微软雅黑" w:hAnsi="Arial" w:cs="Arial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微软雅黑" w:hAnsi="Arial" w:cs="Arial" w:hint="eastAsia"/>
                                  <w:kern w:val="24"/>
                                  <w:sz w:val="21"/>
                                  <w:szCs w:val="21"/>
                                </w:rPr>
                                <w:t>用户可使用功能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32" name="任意多边形: 形状 32" descr="KSO_WM_UNIT_INDEX=1_3&amp;KSO_WM_UNIT_TYPE=p_i&amp;KSO_WM_UNIT_ID=wpsdiag20164522_4*p_i*1_3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/>
                        <wps:cNvSpPr/>
                        <wps:spPr>
                          <a:xfrm rot="2142401">
                            <a:off x="784459" y="214251"/>
                            <a:ext cx="156834" cy="528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33" name="矩形 33" descr="KSO_WM_UNIT_INDEX=1_3_2&amp;KSO_WM_UNIT_TYPE=p_h_f&amp;KSO_WM_UNIT_ID=wpsdiag20164522_4*p_h_f*1_3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3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183068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76CD8" w:rsidRDefault="00076CD8" w:rsidP="00550BA3">
                              <w:pPr>
                                <w:pStyle w:val="af1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ascii="Arial" w:eastAsia="微软雅黑" w:hAnsi="Arial" w:cs="Arial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微软雅黑" w:hAnsi="Arial" w:cs="Arial" w:hint="eastAsia"/>
                                  <w:kern w:val="24"/>
                                  <w:sz w:val="21"/>
                                  <w:szCs w:val="21"/>
                                </w:rPr>
                                <w:t>审核不通过</w:t>
                              </w:r>
                            </w:p>
                            <w:p w:rsidR="00076CD8" w:rsidRDefault="00076CD8" w:rsidP="00550BA3">
                              <w:pPr>
                                <w:pStyle w:val="af1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ascii="Arial" w:eastAsia="微软雅黑" w:hAnsi="Arial" w:cs="Arial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微软雅黑" w:hAnsi="Arial" w:cs="Arial" w:hint="eastAsia"/>
                                  <w:kern w:val="24"/>
                                  <w:sz w:val="21"/>
                                  <w:szCs w:val="21"/>
                                </w:rPr>
                                <w:t>用户无法使用功能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34" name="任意多边形: 形状 34" descr="KSO_WM_UNIT_INDEX=1_4&amp;KSO_WM_UNIT_TYPE=p_i&amp;KSO_WM_UNIT_ID=wpsdiag20164522_4*p_i*1_4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/>
                        <wps:cNvSpPr/>
                        <wps:spPr>
                          <a:xfrm rot="2829178" flipV="1">
                            <a:off x="288871" y="422341"/>
                            <a:ext cx="223680" cy="27437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35" name="矩形 35" descr="KSO_WM_UNIT_INDEX=1_2_2&amp;KSO_WM_UNIT_TYPE=p_h_f&amp;KSO_WM_UNIT_ID=wpsdiag20164522_4*p_h_f*1_2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4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459732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76CD8" w:rsidRDefault="00076CD8" w:rsidP="00550BA3">
                              <w:pPr>
                                <w:pStyle w:val="af1"/>
                                <w:snapToGrid w:val="0"/>
                                <w:spacing w:before="0" w:beforeAutospacing="0" w:after="34" w:afterAutospacing="0" w:line="192" w:lineRule="auto"/>
                                <w:ind w:firstLine="480"/>
                                <w:jc w:val="center"/>
                                <w:rPr>
                                  <w:rFonts w:ascii="Arial" w:eastAsia="微软雅黑" w:hAnsi="Arial" w:cs="Arial"/>
                                </w:rPr>
                              </w:pPr>
                              <w:r>
                                <w:rPr>
                                  <w:rFonts w:ascii="Arial" w:eastAsia="微软雅黑" w:hAnsi="Arial" w:cs="Arial" w:hint="eastAsia"/>
                                </w:rPr>
                                <w:t>用户管理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36" name="任意多边形: 形状 36" descr="KSO_WM_UNIT_INDEX=1_5&amp;KSO_WM_UNIT_TYPE=p_i&amp;KSO_WM_UNIT_ID=wpsdiag20164522_4*p_i*1_5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/>
                        <wps:cNvSpPr/>
                        <wps:spPr>
                          <a:xfrm rot="10800000" flipV="1">
                            <a:off x="796135" y="527308"/>
                            <a:ext cx="133744" cy="34746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37" name="矩形 37" descr="KSO_WM_UNIT_INDEX=1_3_3&amp;KSO_WM_UNIT_TYPE=p_h_f&amp;KSO_WM_UNIT_ID=wpsdiag20164522_4*p_h_f*1_3_3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5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31057" y="458884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76CD8" w:rsidRDefault="00076CD8" w:rsidP="00550BA3">
                              <w:pPr>
                                <w:pStyle w:val="af1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ascii="Arial" w:eastAsia="微软雅黑" w:hAnsi="Arial" w:cs="Arial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微软雅黑" w:hAnsi="Arial" w:cs="Arial" w:hint="eastAsia"/>
                                  <w:kern w:val="24"/>
                                  <w:sz w:val="21"/>
                                  <w:szCs w:val="21"/>
                                </w:rPr>
                                <w:t>修改用户信息</w:t>
                              </w:r>
                            </w:p>
                            <w:p w:rsidR="00076CD8" w:rsidRDefault="00076CD8" w:rsidP="00550BA3">
                              <w:pPr>
                                <w:pStyle w:val="af1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ascii="Arial" w:eastAsia="微软雅黑" w:hAnsi="Arial" w:cs="Arial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微软雅黑" w:hAnsi="Arial" w:cs="Arial" w:hint="eastAsia"/>
                                  <w:kern w:val="24"/>
                                  <w:sz w:val="21"/>
                                  <w:szCs w:val="21"/>
                                </w:rPr>
                                <w:t>修改用户权限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715279" id="_x0000_s1048" alt="KSO_WM_TAG_VERSION=1.0&amp;KSO_WM_BEAUTIFY_FLAG=#wm#&amp;KSO_WM_UNIT_TYPE=i&amp;KSO_WM_UNIT_ID=wpsdiag20164522_4*i*1&amp;KSO_WM_TEMPLATE_CATEGORY=wpsdiag&amp;KSO_WM_TEMPLATE_INDEX=20164522" style="width:347.2pt;height:171.85pt;mso-position-horizontal-relative:char;mso-position-vertical-relative:line" coordsize="12494,6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">
                <v:rect id="矩形 27" o:spid="_x0000_s1049" alt="KSO_WM_UNIT_INDEX=1_1_1&amp;KSO_WM_UNIT_TYPE=p_h_f&amp;KSO_WM_UNIT_ID=wpsdiag20164522_4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top:2867;width:3183;height:1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" fillcolor="#d3d3d3" strokecolor="#7c7c7c" strokeweight="1.5pt">
                  <v:textbox inset="0,0,0,0">
                    <w:txbxContent>
                      <w:p w:rsidR="00076CD8" w:rsidRDefault="00076CD8" w:rsidP="00550BA3">
                        <w:pPr>
                          <w:pStyle w:val="af1"/>
                          <w:snapToGrid w:val="0"/>
                          <w:spacing w:before="0" w:beforeAutospacing="0" w:after="34" w:afterAutospacing="0" w:line="192" w:lineRule="auto"/>
                          <w:ind w:firstLine="600"/>
                          <w:jc w:val="center"/>
                          <w:rPr>
                            <w:rFonts w:ascii="Arial" w:eastAsia="微软雅黑" w:hAnsi="Arial" w:cs="Arial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eastAsia="微软雅黑" w:hAnsi="Arial" w:cs="Arial" w:hint="eastAsia"/>
                            <w:kern w:val="24"/>
                            <w:sz w:val="30"/>
                            <w:szCs w:val="30"/>
                          </w:rPr>
                          <w:t>后台管理</w:t>
                        </w:r>
                      </w:p>
                    </w:txbxContent>
                  </v:textbox>
                </v:rect>
                <v:shape id="任意多边形: 形状 28" o:spid="_x0000_s1050" alt="KSO_WM_UNIT_INDEX=1_1&amp;KSO_WM_UNIT_TYPE=p_i&amp;KSO_WM_UNIT_ID=wpsdiag20164522_4*p_i*1_1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 style="position:absolute;left:2880;top:2650;width:2265;height:121;rotation:-3090217fd;visibility:visible;mso-wrap-style:square;v-text-anchor:middle" coordsize="1257468,35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" path="m,17753r1257468,e" filled="f" strokecolor="#7c7c7c" strokeweight="1pt">
                  <v:stroke joinstyle="miter"/>
                  <v:path arrowok="t" o:connecttype="custom" o:connectlocs="0,6086;226479,6086" o:connectangles="0,0"/>
                </v:shape>
                <v:rect id="矩形 29" o:spid="_x0000_s1051" alt="KSO_WM_UNIT_INDEX=1_2_1&amp;KSO_WM_UNIT_TYPE=p_h_f&amp;KSO_WM_UNIT_ID=wpsdiag20164522_4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1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;top:915;width:3184;height:1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" fillcolor="#d3d3d3" strokecolor="#7c7c7c" strokeweight="1.5pt">
                  <v:textbox inset="0,0,0,0">
                    <w:txbxContent>
                      <w:p w:rsidR="00076CD8" w:rsidRDefault="00076CD8" w:rsidP="00550BA3">
                        <w:pPr>
                          <w:pStyle w:val="af1"/>
                          <w:snapToGrid w:val="0"/>
                          <w:spacing w:before="0" w:beforeAutospacing="0" w:after="34" w:afterAutospacing="0" w:line="192" w:lineRule="auto"/>
                          <w:ind w:firstLine="480"/>
                          <w:jc w:val="center"/>
                          <w:rPr>
                            <w:rFonts w:ascii="Arial" w:eastAsia="微软雅黑" w:hAnsi="Arial" w:cs="Arial"/>
                          </w:rPr>
                        </w:pPr>
                        <w:r>
                          <w:rPr>
                            <w:rFonts w:ascii="Arial" w:eastAsia="微软雅黑" w:hAnsi="Arial" w:cs="Arial" w:hint="eastAsia"/>
                            <w:kern w:val="24"/>
                          </w:rPr>
                          <w:t>审核用户权限</w:t>
                        </w:r>
                      </w:p>
                    </w:txbxContent>
                  </v:textbox>
                </v:rect>
                <v:shape id="任意多边形: 形状 30" o:spid="_x0000_s1052" alt="KSO_WM_UNIT_INDEX=1_2&amp;KSO_WM_UNIT_TYPE=p_i&amp;KSO_WM_UNIT_ID=wpsdiag20164522_4*p_i*1_2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 style="position:absolute;left:7844;top:1227;width:1568;height:53;rotation:-2340073fd;visibility:visible;mso-wrap-style:square;v-text-anchor:middle" coordsize="1053099,35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" path="m,17753r1053099,e" filled="f" strokecolor="#7c7c7c" strokeweight="1pt">
                  <v:stroke joinstyle="miter"/>
                  <v:path arrowok="t" o:connecttype="custom" o:connectlocs="0,2644;156834,2644" o:connectangles="0,0"/>
                </v:shape>
                <v:rect id="矩形 31" o:spid="_x0000_s1053" alt="KSO_WM_UNIT_INDEX=1_3_1&amp;KSO_WM_UNIT_TYPE=p_h_f&amp;KSO_WM_UNIT_ID=wpsdiag20164522_4*p_h_f*1_3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2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;width:3184;height:1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" fillcolor="#d3d3d3" strokecolor="#7c7c7c" strokeweight="1.5pt">
                  <v:textbox inset="0,0,0,0">
                    <w:txbxContent>
                      <w:p w:rsidR="00076CD8" w:rsidRDefault="00076CD8" w:rsidP="00550BA3">
                        <w:pPr>
                          <w:pStyle w:val="af1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ascii="Arial" w:eastAsia="微软雅黑" w:hAnsi="Arial" w:cs="Arial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微软雅黑" w:hAnsi="Arial" w:cs="Arial" w:hint="eastAsia"/>
                            <w:kern w:val="24"/>
                            <w:sz w:val="21"/>
                            <w:szCs w:val="21"/>
                          </w:rPr>
                          <w:t>审核通过</w:t>
                        </w:r>
                      </w:p>
                      <w:p w:rsidR="00076CD8" w:rsidRDefault="00076CD8" w:rsidP="00550BA3">
                        <w:pPr>
                          <w:pStyle w:val="af1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ascii="Arial" w:eastAsia="微软雅黑" w:hAnsi="Arial" w:cs="Arial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微软雅黑" w:hAnsi="Arial" w:cs="Arial" w:hint="eastAsia"/>
                            <w:kern w:val="24"/>
                            <w:sz w:val="21"/>
                            <w:szCs w:val="21"/>
                          </w:rPr>
                          <w:t>用户可使用功能</w:t>
                        </w:r>
                      </w:p>
                    </w:txbxContent>
                  </v:textbox>
                </v:rect>
                <v:shape id="任意多边形: 形状 32" o:spid="_x0000_s1054" alt="KSO_WM_UNIT_INDEX=1_3&amp;KSO_WM_UNIT_TYPE=p_i&amp;KSO_WM_UNIT_ID=wpsdiag20164522_4*p_i*1_3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 style="position:absolute;left:7844;top:2142;width:1568;height:53;rotation:2340073fd;visibility:visible;mso-wrap-style:square;v-text-anchor:middle" coordsize="1053099,35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" path="m,17753r1053099,e" filled="f" strokecolor="#7c7c7c" strokeweight="1pt">
                  <v:stroke joinstyle="miter"/>
                  <v:path arrowok="t" o:connecttype="custom" o:connectlocs="0,2644;156834,2644" o:connectangles="0,0"/>
                </v:shape>
                <v:rect id="矩形 33" o:spid="_x0000_s1055" alt="KSO_WM_UNIT_INDEX=1_3_2&amp;KSO_WM_UNIT_TYPE=p_h_f&amp;KSO_WM_UNIT_ID=wpsdiag20164522_4*p_h_f*1_3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3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;top:1830;width:3184;height:1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" fillcolor="#d3d3d3" strokecolor="#7c7c7c" strokeweight="1.5pt">
                  <v:textbox inset="0,0,0,0">
                    <w:txbxContent>
                      <w:p w:rsidR="00076CD8" w:rsidRDefault="00076CD8" w:rsidP="00550BA3">
                        <w:pPr>
                          <w:pStyle w:val="af1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ascii="Arial" w:eastAsia="微软雅黑" w:hAnsi="Arial" w:cs="Arial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微软雅黑" w:hAnsi="Arial" w:cs="Arial" w:hint="eastAsia"/>
                            <w:kern w:val="24"/>
                            <w:sz w:val="21"/>
                            <w:szCs w:val="21"/>
                          </w:rPr>
                          <w:t>审核不通过</w:t>
                        </w:r>
                      </w:p>
                      <w:p w:rsidR="00076CD8" w:rsidRDefault="00076CD8" w:rsidP="00550BA3">
                        <w:pPr>
                          <w:pStyle w:val="af1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ascii="Arial" w:eastAsia="微软雅黑" w:hAnsi="Arial" w:cs="Arial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微软雅黑" w:hAnsi="Arial" w:cs="Arial" w:hint="eastAsia"/>
                            <w:kern w:val="24"/>
                            <w:sz w:val="21"/>
                            <w:szCs w:val="21"/>
                          </w:rPr>
                          <w:t>用户无法使用功能</w:t>
                        </w:r>
                      </w:p>
                    </w:txbxContent>
                  </v:textbox>
                </v:rect>
                <v:shape id="任意多边形: 形状 34" o:spid="_x0000_s1056" alt="KSO_WM_UNIT_INDEX=1_4&amp;KSO_WM_UNIT_TYPE=p_i&amp;KSO_WM_UNIT_ID=wpsdiag20164522_4*p_i*1_4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 style="position:absolute;left:2888;top:4223;width:2237;height:275;rotation:-3090217fd;flip:y;visibility:visible;mso-wrap-style:square;v-text-anchor:middle" coordsize="1257468,35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" path="m,17753r1257468,e" filled="f" strokecolor="#7c7c7c" strokeweight="1pt">
                  <v:stroke joinstyle="miter"/>
                  <v:path arrowok="t" o:connecttype="custom" o:connectlocs="0,13718;223680,13718" o:connectangles="0,0"/>
                </v:shape>
                <v:rect id="矩形 35" o:spid="_x0000_s1057" alt="KSO_WM_UNIT_INDEX=1_2_2&amp;KSO_WM_UNIT_TYPE=p_h_f&amp;KSO_WM_UNIT_ID=wpsdiag20164522_4*p_h_f*1_2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4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;top:4597;width:3184;height:1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" fillcolor="#d3d3d3" strokecolor="#7c7c7c" strokeweight="1.5pt">
                  <v:textbox inset="0,0,0,0">
                    <w:txbxContent>
                      <w:p w:rsidR="00076CD8" w:rsidRDefault="00076CD8" w:rsidP="00550BA3">
                        <w:pPr>
                          <w:pStyle w:val="af1"/>
                          <w:snapToGrid w:val="0"/>
                          <w:spacing w:before="0" w:beforeAutospacing="0" w:after="34" w:afterAutospacing="0" w:line="192" w:lineRule="auto"/>
                          <w:ind w:firstLine="480"/>
                          <w:jc w:val="center"/>
                          <w:rPr>
                            <w:rFonts w:ascii="Arial" w:eastAsia="微软雅黑" w:hAnsi="Arial" w:cs="Arial"/>
                          </w:rPr>
                        </w:pPr>
                        <w:r>
                          <w:rPr>
                            <w:rFonts w:ascii="Arial" w:eastAsia="微软雅黑" w:hAnsi="Arial" w:cs="Arial" w:hint="eastAsia"/>
                          </w:rPr>
                          <w:t>用户管理</w:t>
                        </w:r>
                      </w:p>
                    </w:txbxContent>
                  </v:textbox>
                </v:rect>
                <v:shape id="任意多边形: 形状 36" o:spid="_x0000_s1058" alt="KSO_WM_UNIT_INDEX=1_5&amp;KSO_WM_UNIT_TYPE=p_i&amp;KSO_WM_UNIT_ID=wpsdiag20164522_4*p_i*1_5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 style="position:absolute;left:7961;top:5273;width:1337;height:347;rotation:180;flip:y;visibility:visible;mso-wrap-style:square;v-text-anchor:middle" coordsize="1053099,35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" path="m,17753r1053099,e" filled="f" strokecolor="#7c7c7c" strokeweight="1pt">
                  <v:stroke joinstyle="miter"/>
                  <v:path arrowok="t" o:connecttype="custom" o:connectlocs="0,17373;133744,17373" o:connectangles="0,0"/>
                </v:shape>
                <v:rect id="矩形 37" o:spid="_x0000_s1059" alt="KSO_WM_UNIT_INDEX=1_3_3&amp;KSO_WM_UNIT_TYPE=p_h_f&amp;KSO_WM_UNIT_ID=wpsdiag20164522_4*p_h_f*1_3_3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5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310;top:4588;width:3184;height:1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" fillcolor="#d3d3d3" strokecolor="#7c7c7c" strokeweight="1.5pt">
                  <v:textbox inset="0,0,0,0">
                    <w:txbxContent>
                      <w:p w:rsidR="00076CD8" w:rsidRDefault="00076CD8" w:rsidP="00550BA3">
                        <w:pPr>
                          <w:pStyle w:val="af1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ascii="Arial" w:eastAsia="微软雅黑" w:hAnsi="Arial" w:cs="Arial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微软雅黑" w:hAnsi="Arial" w:cs="Arial" w:hint="eastAsia"/>
                            <w:kern w:val="24"/>
                            <w:sz w:val="21"/>
                            <w:szCs w:val="21"/>
                          </w:rPr>
                          <w:t>修改用户信息</w:t>
                        </w:r>
                      </w:p>
                      <w:p w:rsidR="00076CD8" w:rsidRDefault="00076CD8" w:rsidP="00550BA3">
                        <w:pPr>
                          <w:pStyle w:val="af1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ascii="Arial" w:eastAsia="微软雅黑" w:hAnsi="Arial" w:cs="Arial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微软雅黑" w:hAnsi="Arial" w:cs="Arial" w:hint="eastAsia"/>
                            <w:kern w:val="24"/>
                            <w:sz w:val="21"/>
                            <w:szCs w:val="21"/>
                          </w:rPr>
                          <w:t>修改用户权限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50BA3" w:rsidRDefault="00550BA3" w:rsidP="00550BA3">
      <w:pPr>
        <w:pStyle w:val="4"/>
      </w:pPr>
      <w:r>
        <w:rPr>
          <w:rFonts w:hint="eastAsia"/>
        </w:rPr>
        <w:t>用户登录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550BA3" w:rsidRDefault="00550BA3" w:rsidP="00550BA3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功能点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256"/>
        <w:gridCol w:w="4128"/>
      </w:tblGrid>
      <w:tr w:rsidR="00550BA3" w:rsidTr="00963326">
        <w:tc>
          <w:tcPr>
            <w:tcW w:w="2348" w:type="dxa"/>
            <w:shd w:val="clear" w:color="auto" w:fill="D9D9D9"/>
          </w:tcPr>
          <w:p w:rsidR="00550BA3" w:rsidRDefault="00550BA3" w:rsidP="0096332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功能名称</w:t>
            </w:r>
          </w:p>
        </w:tc>
        <w:tc>
          <w:tcPr>
            <w:tcW w:w="2256" w:type="dxa"/>
            <w:shd w:val="clear" w:color="auto" w:fill="D9D9D9"/>
          </w:tcPr>
          <w:p w:rsidR="00550BA3" w:rsidRDefault="00550BA3" w:rsidP="0096332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功能编号</w:t>
            </w:r>
          </w:p>
        </w:tc>
        <w:tc>
          <w:tcPr>
            <w:tcW w:w="4128" w:type="dxa"/>
            <w:shd w:val="clear" w:color="auto" w:fill="D9D9D9"/>
          </w:tcPr>
          <w:p w:rsidR="00550BA3" w:rsidRDefault="00550BA3" w:rsidP="00963326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子功能</w:t>
            </w:r>
          </w:p>
        </w:tc>
      </w:tr>
      <w:tr w:rsidR="00550BA3" w:rsidTr="00963326">
        <w:trPr>
          <w:cantSplit/>
        </w:trPr>
        <w:tc>
          <w:tcPr>
            <w:tcW w:w="2348" w:type="dxa"/>
            <w:vMerge w:val="restart"/>
            <w:vAlign w:val="center"/>
          </w:tcPr>
          <w:p w:rsidR="00550BA3" w:rsidRDefault="00550BA3" w:rsidP="0096332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注册登录</w:t>
            </w:r>
          </w:p>
        </w:tc>
        <w:tc>
          <w:tcPr>
            <w:tcW w:w="2256" w:type="dxa"/>
          </w:tcPr>
          <w:p w:rsidR="00550BA3" w:rsidRDefault="00550BA3" w:rsidP="0096332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F1.1</w:t>
            </w:r>
          </w:p>
        </w:tc>
        <w:tc>
          <w:tcPr>
            <w:tcW w:w="4128" w:type="dxa"/>
          </w:tcPr>
          <w:p w:rsidR="00550BA3" w:rsidRDefault="00550BA3" w:rsidP="0096332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用户注册</w:t>
            </w:r>
          </w:p>
        </w:tc>
      </w:tr>
      <w:tr w:rsidR="00550BA3" w:rsidTr="00963326">
        <w:trPr>
          <w:cantSplit/>
        </w:trPr>
        <w:tc>
          <w:tcPr>
            <w:tcW w:w="2348" w:type="dxa"/>
            <w:vMerge/>
            <w:vAlign w:val="center"/>
          </w:tcPr>
          <w:p w:rsidR="00550BA3" w:rsidRDefault="00550BA3" w:rsidP="0096332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6" w:type="dxa"/>
          </w:tcPr>
          <w:p w:rsidR="00550BA3" w:rsidRDefault="00550BA3" w:rsidP="0096332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F1.2</w:t>
            </w:r>
          </w:p>
        </w:tc>
        <w:tc>
          <w:tcPr>
            <w:tcW w:w="4128" w:type="dxa"/>
          </w:tcPr>
          <w:p w:rsidR="00550BA3" w:rsidRDefault="00550BA3" w:rsidP="0096332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用户登录</w:t>
            </w:r>
          </w:p>
        </w:tc>
      </w:tr>
    </w:tbl>
    <w:p w:rsidR="00550BA3" w:rsidRDefault="00550BA3" w:rsidP="00550BA3"/>
    <w:p w:rsidR="00550BA3" w:rsidRDefault="00550BA3" w:rsidP="00550BA3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需求用例</w:t>
      </w:r>
    </w:p>
    <w:p w:rsidR="00550BA3" w:rsidRDefault="00550BA3" w:rsidP="00550BA3">
      <w:pPr>
        <w:pStyle w:val="5"/>
      </w:pPr>
      <w:r>
        <w:rPr>
          <w:rFonts w:hint="eastAsia"/>
        </w:rPr>
        <w:t>1.2.</w:t>
      </w:r>
      <w:r>
        <w:t>1</w:t>
      </w:r>
      <w:r>
        <w:rPr>
          <w:rFonts w:hint="eastAsia"/>
        </w:rPr>
        <w:t>非已注册成员注册：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212"/>
        <w:gridCol w:w="7084"/>
      </w:tblGrid>
      <w:tr w:rsidR="00550BA3" w:rsidTr="00963326">
        <w:tc>
          <w:tcPr>
            <w:tcW w:w="1212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7084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F1.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</w:p>
        </w:tc>
      </w:tr>
      <w:tr w:rsidR="00550BA3" w:rsidTr="00963326">
        <w:tc>
          <w:tcPr>
            <w:tcW w:w="1212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7084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用户注册</w:t>
            </w:r>
          </w:p>
        </w:tc>
      </w:tr>
      <w:tr w:rsidR="00550BA3" w:rsidTr="00963326">
        <w:tc>
          <w:tcPr>
            <w:tcW w:w="1212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084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新用户可通过此用例进行注册</w:t>
            </w:r>
          </w:p>
        </w:tc>
      </w:tr>
      <w:tr w:rsidR="00550BA3" w:rsidTr="00963326">
        <w:tc>
          <w:tcPr>
            <w:tcW w:w="1212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084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新用户</w:t>
            </w:r>
          </w:p>
        </w:tc>
      </w:tr>
      <w:tr w:rsidR="00550BA3" w:rsidTr="00963326">
        <w:tc>
          <w:tcPr>
            <w:tcW w:w="1212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084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注册成功</w:t>
            </w:r>
          </w:p>
        </w:tc>
      </w:tr>
      <w:tr w:rsidR="00550BA3" w:rsidTr="00963326">
        <w:tc>
          <w:tcPr>
            <w:tcW w:w="1212" w:type="dxa"/>
          </w:tcPr>
          <w:p w:rsidR="00550BA3" w:rsidRDefault="00550BA3" w:rsidP="00963326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主事件流</w:t>
            </w:r>
            <w:proofErr w:type="gramEnd"/>
          </w:p>
        </w:tc>
        <w:tc>
          <w:tcPr>
            <w:tcW w:w="7084" w:type="dxa"/>
          </w:tcPr>
          <w:tbl>
            <w:tblPr>
              <w:tblStyle w:val="ab"/>
              <w:tblW w:w="6691" w:type="dxa"/>
              <w:tblLayout w:type="fixed"/>
              <w:tblLook w:val="04A0" w:firstRow="1" w:lastRow="0" w:firstColumn="1" w:lastColumn="0" w:noHBand="0" w:noVBand="1"/>
            </w:tblPr>
            <w:tblGrid>
              <w:gridCol w:w="696"/>
              <w:gridCol w:w="5995"/>
            </w:tblGrid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步骤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活动</w:t>
                  </w:r>
                </w:p>
              </w:tc>
            </w:tr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用户点击注册进入注册页面，页面有如下字段：</w:t>
                  </w:r>
                </w:p>
                <w:tbl>
                  <w:tblPr>
                    <w:tblStyle w:val="ab"/>
                    <w:tblW w:w="531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51"/>
                    <w:gridCol w:w="3764"/>
                  </w:tblGrid>
                  <w:tr w:rsidR="00550BA3" w:rsidTr="00963326">
                    <w:tc>
                      <w:tcPr>
                        <w:tcW w:w="1551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用户名</w:t>
                        </w:r>
                      </w:p>
                    </w:tc>
                    <w:tc>
                      <w:tcPr>
                        <w:tcW w:w="3764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做校验，只能输入汉字</w:t>
                        </w:r>
                        <w:r>
                          <w:rPr>
                            <w:rFonts w:hint="eastAsia"/>
                            <w:b/>
                          </w:rPr>
                          <w:t>/</w:t>
                        </w:r>
                        <w:r>
                          <w:rPr>
                            <w:rFonts w:hint="eastAsia"/>
                            <w:b/>
                          </w:rPr>
                          <w:t>英文</w:t>
                        </w:r>
                      </w:p>
                    </w:tc>
                  </w:tr>
                  <w:tr w:rsidR="00550BA3" w:rsidTr="00963326">
                    <w:tc>
                      <w:tcPr>
                        <w:tcW w:w="1551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密码</w:t>
                        </w:r>
                      </w:p>
                    </w:tc>
                    <w:tc>
                      <w:tcPr>
                        <w:tcW w:w="3764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长度为</w:t>
                        </w:r>
                        <w:r>
                          <w:rPr>
                            <w:rFonts w:hint="eastAsia"/>
                            <w:b/>
                          </w:rPr>
                          <w:t>6</w:t>
                        </w:r>
                        <w:r>
                          <w:rPr>
                            <w:rFonts w:hint="eastAsia"/>
                            <w:b/>
                          </w:rPr>
                          <w:t>位（包含）以上</w:t>
                        </w:r>
                      </w:p>
                    </w:tc>
                  </w:tr>
                  <w:tr w:rsidR="00550BA3" w:rsidTr="00963326">
                    <w:tc>
                      <w:tcPr>
                        <w:tcW w:w="1551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确认密码</w:t>
                        </w:r>
                      </w:p>
                    </w:tc>
                    <w:tc>
                      <w:tcPr>
                        <w:tcW w:w="3764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长度为</w:t>
                        </w:r>
                        <w:r>
                          <w:rPr>
                            <w:rFonts w:hint="eastAsia"/>
                            <w:b/>
                          </w:rPr>
                          <w:t>6</w:t>
                        </w:r>
                        <w:r>
                          <w:rPr>
                            <w:rFonts w:hint="eastAsia"/>
                            <w:b/>
                          </w:rPr>
                          <w:t>位（包含）以上</w:t>
                        </w:r>
                      </w:p>
                    </w:tc>
                  </w:tr>
                  <w:tr w:rsidR="00550BA3" w:rsidTr="00963326">
                    <w:tc>
                      <w:tcPr>
                        <w:tcW w:w="1551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邮箱</w:t>
                        </w:r>
                      </w:p>
                    </w:tc>
                    <w:tc>
                      <w:tcPr>
                        <w:tcW w:w="3764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需格式正确</w:t>
                        </w:r>
                      </w:p>
                    </w:tc>
                  </w:tr>
                  <w:tr w:rsidR="00550BA3" w:rsidTr="00963326">
                    <w:tc>
                      <w:tcPr>
                        <w:tcW w:w="1551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验证码</w:t>
                        </w:r>
                      </w:p>
                    </w:tc>
                    <w:tc>
                      <w:tcPr>
                        <w:tcW w:w="3764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与验证</w:t>
                        </w:r>
                        <w:proofErr w:type="gramStart"/>
                        <w:r>
                          <w:rPr>
                            <w:rFonts w:hint="eastAsia"/>
                            <w:b/>
                          </w:rPr>
                          <w:t>码一致</w:t>
                        </w:r>
                        <w:proofErr w:type="gramEnd"/>
                      </w:p>
                    </w:tc>
                  </w:tr>
                  <w:tr w:rsidR="00550BA3" w:rsidTr="00963326">
                    <w:tc>
                      <w:tcPr>
                        <w:tcW w:w="1551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注册</w:t>
                        </w:r>
                      </w:p>
                    </w:tc>
                    <w:tc>
                      <w:tcPr>
                        <w:tcW w:w="3764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按钮，点击向后台提交</w:t>
                        </w:r>
                      </w:p>
                    </w:tc>
                  </w:tr>
                  <w:tr w:rsidR="00550BA3" w:rsidTr="00963326">
                    <w:tc>
                      <w:tcPr>
                        <w:tcW w:w="1551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清空</w:t>
                        </w:r>
                      </w:p>
                    </w:tc>
                    <w:tc>
                      <w:tcPr>
                        <w:tcW w:w="3764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按钮，点击清空上列所输入数据</w:t>
                        </w:r>
                      </w:p>
                    </w:tc>
                  </w:tr>
                </w:tbl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</w:p>
              </w:tc>
            </w:tr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lastRenderedPageBreak/>
                    <w:t>2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填写所有注册信息后用户点击注册按钮</w:t>
                  </w:r>
                </w:p>
              </w:tc>
            </w:tr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proofErr w:type="gramStart"/>
                  <w:r>
                    <w:rPr>
                      <w:rFonts w:hint="eastAsia"/>
                      <w:b/>
                    </w:rPr>
                    <w:t>页面弹窗提示</w:t>
                  </w:r>
                  <w:proofErr w:type="gramEnd"/>
                  <w:r>
                    <w:rPr>
                      <w:rFonts w:hint="eastAsia"/>
                      <w:b/>
                    </w:rPr>
                    <w:t>注册成功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:rsidR="00550BA3" w:rsidRDefault="00550BA3" w:rsidP="00963326">
            <w:pPr>
              <w:jc w:val="left"/>
              <w:rPr>
                <w:b/>
              </w:rPr>
            </w:pPr>
          </w:p>
        </w:tc>
      </w:tr>
      <w:tr w:rsidR="00550BA3" w:rsidTr="00963326">
        <w:tc>
          <w:tcPr>
            <w:tcW w:w="1212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备选事件流</w:t>
            </w:r>
          </w:p>
        </w:tc>
        <w:tc>
          <w:tcPr>
            <w:tcW w:w="7084" w:type="dxa"/>
          </w:tcPr>
          <w:tbl>
            <w:tblPr>
              <w:tblStyle w:val="ab"/>
              <w:tblW w:w="6691" w:type="dxa"/>
              <w:tblLayout w:type="fixed"/>
              <w:tblLook w:val="04A0" w:firstRow="1" w:lastRow="0" w:firstColumn="1" w:lastColumn="0" w:noHBand="0" w:noVBand="1"/>
            </w:tblPr>
            <w:tblGrid>
              <w:gridCol w:w="696"/>
              <w:gridCol w:w="5995"/>
            </w:tblGrid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步骤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活动</w:t>
                  </w:r>
                </w:p>
              </w:tc>
            </w:tr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2.a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  <w:r>
                    <w:rPr>
                      <w:rFonts w:hint="eastAsia"/>
                      <w:b/>
                    </w:rPr>
                    <w:t>）用户名</w:t>
                  </w:r>
                  <w:r>
                    <w:rPr>
                      <w:rFonts w:hint="eastAsia"/>
                      <w:b/>
                    </w:rPr>
                    <w:t>/</w:t>
                  </w:r>
                  <w:r>
                    <w:rPr>
                      <w:rFonts w:hint="eastAsia"/>
                      <w:b/>
                    </w:rPr>
                    <w:t>密码为空，提示用户用户名密码不能为空</w:t>
                  </w:r>
                </w:p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</w:t>
                  </w:r>
                  <w:r>
                    <w:rPr>
                      <w:rFonts w:hint="eastAsia"/>
                      <w:b/>
                    </w:rPr>
                    <w:t>）用户名为非汉字</w:t>
                  </w:r>
                  <w:r>
                    <w:rPr>
                      <w:rFonts w:hint="eastAsia"/>
                      <w:b/>
                    </w:rPr>
                    <w:t>/</w:t>
                  </w:r>
                  <w:r>
                    <w:rPr>
                      <w:rFonts w:hint="eastAsia"/>
                      <w:b/>
                    </w:rPr>
                    <w:t>英文字母，提示用户输入正确的用户名</w:t>
                  </w:r>
                </w:p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</w:t>
                  </w:r>
                  <w:r>
                    <w:rPr>
                      <w:rFonts w:hint="eastAsia"/>
                      <w:b/>
                    </w:rPr>
                    <w:t>）密码长度小于</w:t>
                  </w:r>
                  <w:r>
                    <w:rPr>
                      <w:rFonts w:hint="eastAsia"/>
                      <w:b/>
                    </w:rPr>
                    <w:t>6</w:t>
                  </w:r>
                  <w:r>
                    <w:rPr>
                      <w:rFonts w:hint="eastAsia"/>
                      <w:b/>
                    </w:rPr>
                    <w:t>位，提示用户密码长度过短</w:t>
                  </w:r>
                </w:p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4</w:t>
                  </w:r>
                  <w:r>
                    <w:rPr>
                      <w:rFonts w:hint="eastAsia"/>
                      <w:b/>
                    </w:rPr>
                    <w:t>）确认密码与密码输入不一致，提示用户两次密码输入不一致</w:t>
                  </w:r>
                </w:p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5</w:t>
                  </w:r>
                  <w:r>
                    <w:rPr>
                      <w:rFonts w:hint="eastAsia"/>
                      <w:b/>
                    </w:rPr>
                    <w:t>）邮箱输入格式错误，提示用户输入正确的手机号码</w:t>
                  </w:r>
                  <w:r>
                    <w:rPr>
                      <w:rFonts w:hint="eastAsia"/>
                      <w:b/>
                    </w:rPr>
                    <w:t>/</w:t>
                  </w:r>
                  <w:r>
                    <w:rPr>
                      <w:rFonts w:hint="eastAsia"/>
                      <w:b/>
                    </w:rPr>
                    <w:t>邮箱</w:t>
                  </w:r>
                </w:p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6</w:t>
                  </w:r>
                  <w:r>
                    <w:rPr>
                      <w:rFonts w:hint="eastAsia"/>
                      <w:b/>
                    </w:rPr>
                    <w:t>）输入的</w:t>
                  </w:r>
                  <w:proofErr w:type="gramStart"/>
                  <w:r>
                    <w:rPr>
                      <w:rFonts w:hint="eastAsia"/>
                      <w:b/>
                    </w:rPr>
                    <w:t>验证码不为</w:t>
                  </w:r>
                  <w:proofErr w:type="gramEnd"/>
                  <w:r>
                    <w:rPr>
                      <w:rFonts w:hint="eastAsia"/>
                      <w:b/>
                    </w:rPr>
                    <w:t>系统提供的的验证码，提示验证</w:t>
                  </w:r>
                  <w:proofErr w:type="gramStart"/>
                  <w:r>
                    <w:rPr>
                      <w:rFonts w:hint="eastAsia"/>
                      <w:b/>
                    </w:rPr>
                    <w:t>码错</w:t>
                  </w:r>
                  <w:proofErr w:type="gramEnd"/>
                  <w:r>
                    <w:rPr>
                      <w:rFonts w:hint="eastAsia"/>
                      <w:b/>
                    </w:rPr>
                    <w:t>误</w:t>
                  </w:r>
                </w:p>
              </w:tc>
            </w:tr>
          </w:tbl>
          <w:p w:rsidR="00550BA3" w:rsidRDefault="00550BA3" w:rsidP="00963326">
            <w:pPr>
              <w:jc w:val="left"/>
              <w:rPr>
                <w:b/>
              </w:rPr>
            </w:pPr>
          </w:p>
        </w:tc>
      </w:tr>
    </w:tbl>
    <w:p w:rsidR="00550BA3" w:rsidRDefault="00550BA3" w:rsidP="00550BA3"/>
    <w:p w:rsidR="00550BA3" w:rsidRDefault="00550BA3" w:rsidP="00550BA3"/>
    <w:p w:rsidR="00550BA3" w:rsidRDefault="00550BA3" w:rsidP="00550BA3"/>
    <w:p w:rsidR="00550BA3" w:rsidRDefault="00550BA3" w:rsidP="00550BA3">
      <w:pPr>
        <w:pStyle w:val="5"/>
      </w:pPr>
      <w:r>
        <w:rPr>
          <w:rFonts w:hint="eastAsia"/>
        </w:rPr>
        <w:t>1.2.</w:t>
      </w:r>
      <w:r>
        <w:t>2</w:t>
      </w:r>
      <w:r>
        <w:rPr>
          <w:rFonts w:hint="eastAsia"/>
        </w:rPr>
        <w:t>用户登录</w:t>
      </w:r>
      <w:r>
        <w:rPr>
          <w:rFonts w:hint="eastAsia"/>
        </w:rPr>
        <w:t>: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214"/>
        <w:gridCol w:w="7082"/>
      </w:tblGrid>
      <w:tr w:rsidR="00550BA3" w:rsidTr="00963326">
        <w:tc>
          <w:tcPr>
            <w:tcW w:w="1214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7082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F1.</w:t>
            </w:r>
            <w:r>
              <w:rPr>
                <w:rFonts w:ascii="宋体" w:hAnsi="宋体"/>
                <w:color w:val="000000"/>
                <w:szCs w:val="21"/>
              </w:rPr>
              <w:t>2</w:t>
            </w:r>
          </w:p>
        </w:tc>
      </w:tr>
      <w:tr w:rsidR="00550BA3" w:rsidTr="00963326">
        <w:tc>
          <w:tcPr>
            <w:tcW w:w="1214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7082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用户登录</w:t>
            </w:r>
          </w:p>
        </w:tc>
      </w:tr>
      <w:tr w:rsidR="00550BA3" w:rsidTr="00963326">
        <w:tc>
          <w:tcPr>
            <w:tcW w:w="1214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082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已注册用户可通过此用例登录进入系统</w:t>
            </w:r>
          </w:p>
        </w:tc>
      </w:tr>
      <w:tr w:rsidR="00550BA3" w:rsidTr="00963326">
        <w:tc>
          <w:tcPr>
            <w:tcW w:w="1214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082" w:type="dxa"/>
          </w:tcPr>
          <w:p w:rsidR="00550BA3" w:rsidRDefault="00550BA3" w:rsidP="00963326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访问此</w:t>
            </w:r>
            <w:proofErr w:type="gramEnd"/>
            <w:r>
              <w:rPr>
                <w:rFonts w:hint="eastAsia"/>
                <w:b/>
              </w:rPr>
              <w:t>系统</w:t>
            </w:r>
          </w:p>
        </w:tc>
      </w:tr>
      <w:tr w:rsidR="00550BA3" w:rsidTr="00963326">
        <w:tc>
          <w:tcPr>
            <w:tcW w:w="1214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082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成功登录进入系统</w:t>
            </w:r>
          </w:p>
        </w:tc>
      </w:tr>
      <w:tr w:rsidR="00550BA3" w:rsidTr="00963326">
        <w:tc>
          <w:tcPr>
            <w:tcW w:w="1214" w:type="dxa"/>
          </w:tcPr>
          <w:p w:rsidR="00550BA3" w:rsidRDefault="00550BA3" w:rsidP="00963326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主事件流</w:t>
            </w:r>
            <w:proofErr w:type="gramEnd"/>
          </w:p>
        </w:tc>
        <w:tc>
          <w:tcPr>
            <w:tcW w:w="7082" w:type="dxa"/>
          </w:tcPr>
          <w:tbl>
            <w:tblPr>
              <w:tblStyle w:val="ab"/>
              <w:tblW w:w="6691" w:type="dxa"/>
              <w:tblLayout w:type="fixed"/>
              <w:tblLook w:val="04A0" w:firstRow="1" w:lastRow="0" w:firstColumn="1" w:lastColumn="0" w:noHBand="0" w:noVBand="1"/>
            </w:tblPr>
            <w:tblGrid>
              <w:gridCol w:w="696"/>
              <w:gridCol w:w="5995"/>
            </w:tblGrid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步骤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活动</w:t>
                  </w:r>
                </w:p>
              </w:tc>
            </w:tr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用户进入登录</w:t>
                  </w:r>
                  <w:r>
                    <w:rPr>
                      <w:rFonts w:hint="eastAsia"/>
                      <w:b/>
                    </w:rPr>
                    <w:t>/</w:t>
                  </w:r>
                  <w:r>
                    <w:rPr>
                      <w:rFonts w:hint="eastAsia"/>
                      <w:b/>
                    </w:rPr>
                    <w:t>注册界面，页面提示“登录”链接</w:t>
                  </w:r>
                </w:p>
              </w:tc>
            </w:tr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点击“登录”链接，页面跳转到登录页面，页面显示文本框（用户名，密码），登录按钮</w:t>
                  </w:r>
                </w:p>
              </w:tc>
            </w:tr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填写用户名、密码以及验证码后，点击登录按钮，提示用户登录成功</w:t>
                  </w:r>
                </w:p>
              </w:tc>
            </w:tr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4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登陆成功，页面右上方显示“您好！</w:t>
                  </w:r>
                  <w:r>
                    <w:rPr>
                      <w:rFonts w:hint="eastAsia"/>
                      <w:b/>
                    </w:rPr>
                    <w:t>xxx</w:t>
                  </w:r>
                  <w:r>
                    <w:rPr>
                      <w:rFonts w:hint="eastAsia"/>
                      <w:b/>
                    </w:rPr>
                    <w:t>”</w:t>
                  </w:r>
                </w:p>
              </w:tc>
            </w:tr>
          </w:tbl>
          <w:p w:rsidR="00550BA3" w:rsidRDefault="00550BA3" w:rsidP="00963326">
            <w:pPr>
              <w:jc w:val="left"/>
              <w:rPr>
                <w:b/>
              </w:rPr>
            </w:pPr>
          </w:p>
        </w:tc>
      </w:tr>
      <w:tr w:rsidR="00550BA3" w:rsidTr="00963326">
        <w:tc>
          <w:tcPr>
            <w:tcW w:w="1214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备选事件流</w:t>
            </w:r>
          </w:p>
        </w:tc>
        <w:tc>
          <w:tcPr>
            <w:tcW w:w="7082" w:type="dxa"/>
          </w:tcPr>
          <w:tbl>
            <w:tblPr>
              <w:tblStyle w:val="ab"/>
              <w:tblW w:w="6691" w:type="dxa"/>
              <w:tblLayout w:type="fixed"/>
              <w:tblLook w:val="04A0" w:firstRow="1" w:lastRow="0" w:firstColumn="1" w:lastColumn="0" w:noHBand="0" w:noVBand="1"/>
            </w:tblPr>
            <w:tblGrid>
              <w:gridCol w:w="696"/>
              <w:gridCol w:w="5995"/>
            </w:tblGrid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步骤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活动</w:t>
                  </w:r>
                </w:p>
              </w:tc>
            </w:tr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3.a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用户名密码或验证码填写不正确，提示用户“用户名</w:t>
                  </w:r>
                  <w:r>
                    <w:rPr>
                      <w:rFonts w:hint="eastAsia"/>
                      <w:b/>
                    </w:rPr>
                    <w:t>/</w:t>
                  </w:r>
                  <w:r>
                    <w:rPr>
                      <w:rFonts w:hint="eastAsia"/>
                      <w:b/>
                    </w:rPr>
                    <w:t>密码输入错误，请重新输入”</w:t>
                  </w:r>
                </w:p>
              </w:tc>
            </w:tr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3.b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不填写用户名</w:t>
                  </w:r>
                  <w:r>
                    <w:rPr>
                      <w:rFonts w:hint="eastAsia"/>
                      <w:b/>
                    </w:rPr>
                    <w:t>/</w:t>
                  </w:r>
                  <w:r>
                    <w:rPr>
                      <w:rFonts w:hint="eastAsia"/>
                      <w:b/>
                    </w:rPr>
                    <w:t>密码，点击登录弹框提示用户“用户名</w:t>
                  </w:r>
                  <w:r>
                    <w:rPr>
                      <w:rFonts w:hint="eastAsia"/>
                      <w:b/>
                    </w:rPr>
                    <w:t>/</w:t>
                  </w:r>
                  <w:r>
                    <w:rPr>
                      <w:rFonts w:hint="eastAsia"/>
                      <w:b/>
                    </w:rPr>
                    <w:t>密码不能为空”</w:t>
                  </w:r>
                </w:p>
              </w:tc>
            </w:tr>
          </w:tbl>
          <w:p w:rsidR="00550BA3" w:rsidRDefault="00550BA3" w:rsidP="00963326">
            <w:pPr>
              <w:jc w:val="left"/>
              <w:rPr>
                <w:b/>
              </w:rPr>
            </w:pPr>
          </w:p>
        </w:tc>
      </w:tr>
    </w:tbl>
    <w:p w:rsidR="00550BA3" w:rsidRDefault="00550BA3" w:rsidP="00550BA3">
      <w:pPr>
        <w:pStyle w:val="af1"/>
        <w:snapToGrid w:val="0"/>
        <w:spacing w:before="0" w:beforeAutospacing="0" w:after="34" w:afterAutospacing="0" w:line="192" w:lineRule="auto"/>
        <w:jc w:val="both"/>
      </w:pPr>
    </w:p>
    <w:p w:rsidR="00550BA3" w:rsidRDefault="00550BA3" w:rsidP="00550BA3">
      <w:pPr>
        <w:pStyle w:val="af1"/>
        <w:snapToGrid w:val="0"/>
        <w:spacing w:before="0" w:beforeAutospacing="0" w:after="34" w:afterAutospacing="0" w:line="192" w:lineRule="auto"/>
        <w:jc w:val="both"/>
      </w:pPr>
    </w:p>
    <w:p w:rsidR="00550BA3" w:rsidRDefault="00550BA3" w:rsidP="00550BA3">
      <w:pPr>
        <w:pStyle w:val="4"/>
      </w:pPr>
      <w:r>
        <w:rPr>
          <w:rFonts w:hint="eastAsia"/>
        </w:rPr>
        <w:t>个人中心</w:t>
      </w:r>
    </w:p>
    <w:p w:rsidR="00550BA3" w:rsidRDefault="00550BA3" w:rsidP="00550BA3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功能点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256"/>
        <w:gridCol w:w="4128"/>
      </w:tblGrid>
      <w:tr w:rsidR="00550BA3" w:rsidTr="00963326">
        <w:tc>
          <w:tcPr>
            <w:tcW w:w="2348" w:type="dxa"/>
            <w:shd w:val="clear" w:color="auto" w:fill="D9D9D9"/>
          </w:tcPr>
          <w:p w:rsidR="00550BA3" w:rsidRDefault="00550BA3" w:rsidP="0096332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功能名称</w:t>
            </w:r>
          </w:p>
        </w:tc>
        <w:tc>
          <w:tcPr>
            <w:tcW w:w="2256" w:type="dxa"/>
            <w:shd w:val="clear" w:color="auto" w:fill="D9D9D9"/>
          </w:tcPr>
          <w:p w:rsidR="00550BA3" w:rsidRDefault="00550BA3" w:rsidP="0096332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功能编号</w:t>
            </w:r>
          </w:p>
        </w:tc>
        <w:tc>
          <w:tcPr>
            <w:tcW w:w="4128" w:type="dxa"/>
            <w:shd w:val="clear" w:color="auto" w:fill="D9D9D9"/>
          </w:tcPr>
          <w:p w:rsidR="00550BA3" w:rsidRDefault="00550BA3" w:rsidP="00963326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子功能</w:t>
            </w:r>
          </w:p>
        </w:tc>
      </w:tr>
      <w:tr w:rsidR="00550BA3" w:rsidTr="00963326">
        <w:trPr>
          <w:cantSplit/>
        </w:trPr>
        <w:tc>
          <w:tcPr>
            <w:tcW w:w="2348" w:type="dxa"/>
            <w:vMerge w:val="restart"/>
            <w:vAlign w:val="center"/>
          </w:tcPr>
          <w:p w:rsidR="00550BA3" w:rsidRDefault="00550BA3" w:rsidP="0096332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个人中心</w:t>
            </w:r>
          </w:p>
        </w:tc>
        <w:tc>
          <w:tcPr>
            <w:tcW w:w="2256" w:type="dxa"/>
          </w:tcPr>
          <w:p w:rsidR="00550BA3" w:rsidRDefault="00550BA3" w:rsidP="0096332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F1.1</w:t>
            </w:r>
          </w:p>
        </w:tc>
        <w:tc>
          <w:tcPr>
            <w:tcW w:w="4128" w:type="dxa"/>
          </w:tcPr>
          <w:p w:rsidR="00550BA3" w:rsidRDefault="00550BA3" w:rsidP="0096332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查看个人信息</w:t>
            </w:r>
          </w:p>
        </w:tc>
      </w:tr>
      <w:tr w:rsidR="00550BA3" w:rsidTr="00963326">
        <w:trPr>
          <w:cantSplit/>
        </w:trPr>
        <w:tc>
          <w:tcPr>
            <w:tcW w:w="2348" w:type="dxa"/>
            <w:vMerge/>
            <w:vAlign w:val="center"/>
          </w:tcPr>
          <w:p w:rsidR="00550BA3" w:rsidRDefault="00550BA3" w:rsidP="0096332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6" w:type="dxa"/>
          </w:tcPr>
          <w:p w:rsidR="00550BA3" w:rsidRDefault="00550BA3" w:rsidP="0096332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F1.2</w:t>
            </w:r>
          </w:p>
        </w:tc>
        <w:tc>
          <w:tcPr>
            <w:tcW w:w="4128" w:type="dxa"/>
          </w:tcPr>
          <w:p w:rsidR="00550BA3" w:rsidRDefault="00550BA3" w:rsidP="0096332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查看历史</w:t>
            </w:r>
            <w:ins w:id="98" w:author="May" w:date="2018-07-14T21:59:00Z">
              <w:r w:rsidR="00913C39">
                <w:rPr>
                  <w:rFonts w:ascii="宋体" w:hAnsi="宋体" w:hint="eastAsia"/>
                  <w:color w:val="000000"/>
                  <w:szCs w:val="21"/>
                </w:rPr>
                <w:t>问题</w:t>
              </w:r>
            </w:ins>
            <w:del w:id="99" w:author="May" w:date="2018-07-14T21:59:00Z">
              <w:r w:rsidDel="00913C39">
                <w:rPr>
                  <w:rFonts w:ascii="宋体" w:hAnsi="宋体" w:hint="eastAsia"/>
                  <w:color w:val="000000"/>
                  <w:szCs w:val="21"/>
                </w:rPr>
                <w:delText>订单信息</w:delText>
              </w:r>
            </w:del>
          </w:p>
        </w:tc>
      </w:tr>
    </w:tbl>
    <w:p w:rsidR="00550BA3" w:rsidRDefault="00550BA3" w:rsidP="00550BA3"/>
    <w:p w:rsidR="00550BA3" w:rsidRDefault="00550BA3" w:rsidP="00550BA3">
      <w:pPr>
        <w:pStyle w:val="4"/>
      </w:pPr>
      <w:r>
        <w:rPr>
          <w:rFonts w:hint="eastAsia"/>
        </w:rPr>
        <w:t>2.2</w:t>
      </w:r>
      <w:r>
        <w:rPr>
          <w:rFonts w:hint="eastAsia"/>
        </w:rPr>
        <w:t>需求用例</w:t>
      </w:r>
    </w:p>
    <w:p w:rsidR="00550BA3" w:rsidRDefault="00550BA3" w:rsidP="00550BA3">
      <w:pPr>
        <w:pStyle w:val="5"/>
      </w:pPr>
      <w:r>
        <w:rPr>
          <w:rFonts w:hint="eastAsia"/>
        </w:rPr>
        <w:t>2.2.</w:t>
      </w:r>
      <w:r>
        <w:t>1</w:t>
      </w:r>
      <w:r>
        <w:rPr>
          <w:rFonts w:hint="eastAsia"/>
        </w:rPr>
        <w:t>查看个人信息：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212"/>
        <w:gridCol w:w="7084"/>
      </w:tblGrid>
      <w:tr w:rsidR="00550BA3" w:rsidTr="00963326">
        <w:tc>
          <w:tcPr>
            <w:tcW w:w="1212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7084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F2.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</w:p>
        </w:tc>
      </w:tr>
      <w:tr w:rsidR="00550BA3" w:rsidTr="00963326">
        <w:tc>
          <w:tcPr>
            <w:tcW w:w="1212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7084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个人信息</w:t>
            </w:r>
          </w:p>
        </w:tc>
      </w:tr>
      <w:tr w:rsidR="00550BA3" w:rsidTr="00963326">
        <w:tc>
          <w:tcPr>
            <w:tcW w:w="1212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084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用户可通过此功能查看，完善，更改用户信息</w:t>
            </w:r>
          </w:p>
        </w:tc>
      </w:tr>
      <w:tr w:rsidR="00550BA3" w:rsidTr="00963326">
        <w:tc>
          <w:tcPr>
            <w:tcW w:w="1212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084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已注册用户</w:t>
            </w:r>
          </w:p>
        </w:tc>
      </w:tr>
      <w:tr w:rsidR="00550BA3" w:rsidTr="00963326">
        <w:tc>
          <w:tcPr>
            <w:tcW w:w="1212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084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注册成功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登录成功</w:t>
            </w:r>
          </w:p>
        </w:tc>
      </w:tr>
      <w:tr w:rsidR="00550BA3" w:rsidTr="00963326">
        <w:tc>
          <w:tcPr>
            <w:tcW w:w="1212" w:type="dxa"/>
          </w:tcPr>
          <w:p w:rsidR="00550BA3" w:rsidRDefault="00550BA3" w:rsidP="00963326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主事件流</w:t>
            </w:r>
            <w:proofErr w:type="gramEnd"/>
          </w:p>
        </w:tc>
        <w:tc>
          <w:tcPr>
            <w:tcW w:w="7084" w:type="dxa"/>
          </w:tcPr>
          <w:tbl>
            <w:tblPr>
              <w:tblStyle w:val="ab"/>
              <w:tblW w:w="6691" w:type="dxa"/>
              <w:tblLayout w:type="fixed"/>
              <w:tblLook w:val="04A0" w:firstRow="1" w:lastRow="0" w:firstColumn="1" w:lastColumn="0" w:noHBand="0" w:noVBand="1"/>
            </w:tblPr>
            <w:tblGrid>
              <w:gridCol w:w="696"/>
              <w:gridCol w:w="5995"/>
            </w:tblGrid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步骤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活动</w:t>
                  </w:r>
                </w:p>
              </w:tc>
            </w:tr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用户登录后进入个人页面，页面有如下字段：</w:t>
                  </w:r>
                </w:p>
                <w:tbl>
                  <w:tblPr>
                    <w:tblStyle w:val="ab"/>
                    <w:tblW w:w="531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51"/>
                    <w:gridCol w:w="3764"/>
                  </w:tblGrid>
                  <w:tr w:rsidR="00550BA3" w:rsidTr="00963326">
                    <w:tc>
                      <w:tcPr>
                        <w:tcW w:w="1551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个人信息</w:t>
                        </w:r>
                      </w:p>
                    </w:tc>
                    <w:tc>
                      <w:tcPr>
                        <w:tcW w:w="3764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用户注册时输入信息以及其他</w:t>
                        </w:r>
                        <w:proofErr w:type="gramStart"/>
                        <w:r>
                          <w:rPr>
                            <w:rFonts w:hint="eastAsia"/>
                            <w:b/>
                          </w:rPr>
                          <w:t>可完善</w:t>
                        </w:r>
                        <w:proofErr w:type="gramEnd"/>
                        <w:r>
                          <w:rPr>
                            <w:rFonts w:hint="eastAsia"/>
                            <w:b/>
                          </w:rPr>
                          <w:t>信息</w:t>
                        </w:r>
                      </w:p>
                    </w:tc>
                  </w:tr>
                  <w:tr w:rsidR="00550BA3" w:rsidTr="00963326">
                    <w:tc>
                      <w:tcPr>
                        <w:tcW w:w="1551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修改密码</w:t>
                        </w:r>
                      </w:p>
                    </w:tc>
                    <w:tc>
                      <w:tcPr>
                        <w:tcW w:w="3764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可通过验证邮箱等操作修改密码</w:t>
                        </w:r>
                      </w:p>
                    </w:tc>
                  </w:tr>
                  <w:tr w:rsidR="00550BA3" w:rsidTr="00963326">
                    <w:tc>
                      <w:tcPr>
                        <w:tcW w:w="1551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车辆信息</w:t>
                        </w:r>
                      </w:p>
                    </w:tc>
                    <w:tc>
                      <w:tcPr>
                        <w:tcW w:w="3764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已经录入的车辆信息</w:t>
                        </w:r>
                      </w:p>
                    </w:tc>
                  </w:tr>
                  <w:tr w:rsidR="00550BA3" w:rsidTr="00963326">
                    <w:tc>
                      <w:tcPr>
                        <w:tcW w:w="1551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录入车辆</w:t>
                        </w:r>
                      </w:p>
                    </w:tc>
                    <w:tc>
                      <w:tcPr>
                        <w:tcW w:w="3764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录入车辆信息</w:t>
                        </w:r>
                      </w:p>
                    </w:tc>
                  </w:tr>
                  <w:tr w:rsidR="00550BA3" w:rsidTr="00963326">
                    <w:tc>
                      <w:tcPr>
                        <w:tcW w:w="1551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删除车辆</w:t>
                        </w:r>
                      </w:p>
                    </w:tc>
                    <w:tc>
                      <w:tcPr>
                        <w:tcW w:w="3764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删除该车辆</w:t>
                        </w:r>
                      </w:p>
                    </w:tc>
                  </w:tr>
                  <w:tr w:rsidR="00550BA3" w:rsidTr="00963326">
                    <w:tc>
                      <w:tcPr>
                        <w:tcW w:w="1551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申请审核</w:t>
                        </w:r>
                      </w:p>
                    </w:tc>
                    <w:tc>
                      <w:tcPr>
                        <w:tcW w:w="3764" w:type="dxa"/>
                      </w:tcPr>
                      <w:p w:rsidR="00550BA3" w:rsidRDefault="00550BA3" w:rsidP="00963326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未审核用户可点击此按钮申请审核</w:t>
                        </w:r>
                      </w:p>
                    </w:tc>
                  </w:tr>
                </w:tbl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</w:p>
              </w:tc>
            </w:tr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点击查看订单信息科跳转至历史订单页面</w:t>
                  </w:r>
                </w:p>
              </w:tc>
            </w:tr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点击注销可退出登录</w:t>
                  </w:r>
                </w:p>
              </w:tc>
            </w:tr>
          </w:tbl>
          <w:p w:rsidR="00550BA3" w:rsidRDefault="00550BA3" w:rsidP="00963326">
            <w:pPr>
              <w:jc w:val="left"/>
              <w:rPr>
                <w:b/>
              </w:rPr>
            </w:pPr>
          </w:p>
        </w:tc>
      </w:tr>
      <w:tr w:rsidR="00550BA3" w:rsidTr="00963326">
        <w:tc>
          <w:tcPr>
            <w:tcW w:w="1212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备选事件流</w:t>
            </w:r>
          </w:p>
        </w:tc>
        <w:tc>
          <w:tcPr>
            <w:tcW w:w="7084" w:type="dxa"/>
          </w:tcPr>
          <w:tbl>
            <w:tblPr>
              <w:tblStyle w:val="ab"/>
              <w:tblW w:w="6691" w:type="dxa"/>
              <w:tblLayout w:type="fixed"/>
              <w:tblLook w:val="04A0" w:firstRow="1" w:lastRow="0" w:firstColumn="1" w:lastColumn="0" w:noHBand="0" w:noVBand="1"/>
            </w:tblPr>
            <w:tblGrid>
              <w:gridCol w:w="696"/>
              <w:gridCol w:w="5995"/>
            </w:tblGrid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步骤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活动</w:t>
                  </w:r>
                </w:p>
              </w:tc>
            </w:tr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1.a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  <w:r>
                    <w:rPr>
                      <w:rFonts w:hint="eastAsia"/>
                      <w:b/>
                    </w:rPr>
                    <w:t>）用户无车辆信息时，点击删除车辆时，提示无车辆信息。</w:t>
                  </w:r>
                </w:p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</w:t>
                  </w:r>
                  <w:r>
                    <w:rPr>
                      <w:rFonts w:hint="eastAsia"/>
                      <w:b/>
                    </w:rPr>
                    <w:t>）用户录入车辆信息重复时，提示车辆信息重复。</w:t>
                  </w:r>
                </w:p>
              </w:tc>
            </w:tr>
          </w:tbl>
          <w:p w:rsidR="00550BA3" w:rsidRDefault="00550BA3" w:rsidP="00963326">
            <w:pPr>
              <w:jc w:val="left"/>
              <w:rPr>
                <w:b/>
              </w:rPr>
            </w:pPr>
          </w:p>
        </w:tc>
      </w:tr>
    </w:tbl>
    <w:p w:rsidR="00550BA3" w:rsidRDefault="00550BA3" w:rsidP="00550BA3"/>
    <w:p w:rsidR="00550BA3" w:rsidRDefault="00550BA3" w:rsidP="00550BA3"/>
    <w:p w:rsidR="00550BA3" w:rsidRDefault="00550BA3" w:rsidP="00550BA3"/>
    <w:p w:rsidR="00550BA3" w:rsidRDefault="00550BA3" w:rsidP="00550BA3">
      <w:pPr>
        <w:pStyle w:val="5"/>
      </w:pPr>
      <w:r>
        <w:rPr>
          <w:rFonts w:hint="eastAsia"/>
        </w:rPr>
        <w:t>2.2.</w:t>
      </w:r>
      <w:r>
        <w:t>2</w:t>
      </w:r>
      <w:r>
        <w:rPr>
          <w:rFonts w:hint="eastAsia"/>
        </w:rPr>
        <w:t>查看个人</w:t>
      </w:r>
      <w:ins w:id="100" w:author="admin" w:date="2018-06-02T23:06:00Z">
        <w:r w:rsidR="00963326">
          <w:rPr>
            <w:rFonts w:hint="eastAsia"/>
          </w:rPr>
          <w:t>已有的</w:t>
        </w:r>
      </w:ins>
      <w:ins w:id="101" w:author="admin" w:date="2018-06-02T23:07:00Z">
        <w:r w:rsidR="00963326">
          <w:rPr>
            <w:rFonts w:hint="eastAsia"/>
          </w:rPr>
          <w:t>问题及其解决方案</w:t>
        </w:r>
      </w:ins>
      <w:del w:id="102" w:author="admin" w:date="2018-06-02T23:07:00Z">
        <w:r w:rsidDel="00963326">
          <w:rPr>
            <w:rFonts w:hint="eastAsia"/>
          </w:rPr>
          <w:delText>历史订单</w:delText>
        </w:r>
      </w:del>
      <w:r>
        <w:rPr>
          <w:rFonts w:hint="eastAsia"/>
        </w:rPr>
        <w:t>：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214"/>
        <w:gridCol w:w="7082"/>
      </w:tblGrid>
      <w:tr w:rsidR="00550BA3" w:rsidTr="00963326">
        <w:tc>
          <w:tcPr>
            <w:tcW w:w="1214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7082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F2.</w:t>
            </w:r>
            <w:r>
              <w:rPr>
                <w:rFonts w:ascii="宋体" w:hAnsi="宋体"/>
                <w:color w:val="000000"/>
                <w:szCs w:val="21"/>
              </w:rPr>
              <w:t>2</w:t>
            </w:r>
          </w:p>
        </w:tc>
      </w:tr>
      <w:tr w:rsidR="00550BA3" w:rsidTr="00963326">
        <w:tc>
          <w:tcPr>
            <w:tcW w:w="1214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7082" w:type="dxa"/>
          </w:tcPr>
          <w:p w:rsidR="00550BA3" w:rsidRDefault="00550BA3" w:rsidP="006432A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查看历史</w:t>
            </w:r>
            <w:del w:id="103" w:author="admin" w:date="2018-06-02T23:07:00Z">
              <w:r w:rsidDel="006432A5">
                <w:rPr>
                  <w:rFonts w:hint="eastAsia"/>
                  <w:b/>
                </w:rPr>
                <w:delText>订单</w:delText>
              </w:r>
            </w:del>
            <w:ins w:id="104" w:author="admin" w:date="2018-06-02T23:07:00Z">
              <w:r w:rsidR="006432A5">
                <w:rPr>
                  <w:rFonts w:hint="eastAsia"/>
                  <w:b/>
                </w:rPr>
                <w:t>问题</w:t>
              </w:r>
            </w:ins>
          </w:p>
        </w:tc>
      </w:tr>
      <w:tr w:rsidR="00550BA3" w:rsidTr="00963326">
        <w:tc>
          <w:tcPr>
            <w:tcW w:w="1214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7082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已审核用户可通过此功能查看历史订单的详细信息</w:t>
            </w:r>
          </w:p>
        </w:tc>
      </w:tr>
      <w:tr w:rsidR="00550BA3" w:rsidTr="00963326">
        <w:tc>
          <w:tcPr>
            <w:tcW w:w="1214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082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已审核用户</w:t>
            </w:r>
          </w:p>
        </w:tc>
      </w:tr>
      <w:tr w:rsidR="00550BA3" w:rsidTr="00963326">
        <w:tc>
          <w:tcPr>
            <w:tcW w:w="1214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082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成功完成过订单</w:t>
            </w:r>
          </w:p>
        </w:tc>
      </w:tr>
      <w:tr w:rsidR="00550BA3" w:rsidTr="00963326">
        <w:tc>
          <w:tcPr>
            <w:tcW w:w="1214" w:type="dxa"/>
          </w:tcPr>
          <w:p w:rsidR="00550BA3" w:rsidRDefault="00550BA3" w:rsidP="00963326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主事件流</w:t>
            </w:r>
            <w:proofErr w:type="gramEnd"/>
          </w:p>
        </w:tc>
        <w:tc>
          <w:tcPr>
            <w:tcW w:w="7082" w:type="dxa"/>
          </w:tcPr>
          <w:tbl>
            <w:tblPr>
              <w:tblStyle w:val="ab"/>
              <w:tblW w:w="6691" w:type="dxa"/>
              <w:tblLayout w:type="fixed"/>
              <w:tblLook w:val="04A0" w:firstRow="1" w:lastRow="0" w:firstColumn="1" w:lastColumn="0" w:noHBand="0" w:noVBand="1"/>
            </w:tblPr>
            <w:tblGrid>
              <w:gridCol w:w="696"/>
              <w:gridCol w:w="5995"/>
            </w:tblGrid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步骤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活动</w:t>
                  </w:r>
                </w:p>
              </w:tc>
            </w:tr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</w:p>
              </w:tc>
              <w:tc>
                <w:tcPr>
                  <w:tcW w:w="5995" w:type="dxa"/>
                </w:tcPr>
                <w:p w:rsidR="00550BA3" w:rsidRDefault="00550BA3" w:rsidP="006432A5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用户进入个人历史</w:t>
                  </w:r>
                  <w:del w:id="105" w:author="admin" w:date="2018-06-02T23:07:00Z">
                    <w:r w:rsidDel="006432A5">
                      <w:rPr>
                        <w:rFonts w:hint="eastAsia"/>
                        <w:b/>
                      </w:rPr>
                      <w:delText>订单</w:delText>
                    </w:r>
                  </w:del>
                  <w:ins w:id="106" w:author="admin" w:date="2018-06-02T23:07:00Z">
                    <w:r w:rsidR="006432A5">
                      <w:rPr>
                        <w:rFonts w:hint="eastAsia"/>
                        <w:b/>
                      </w:rPr>
                      <w:t>问题</w:t>
                    </w:r>
                  </w:ins>
                  <w:r>
                    <w:rPr>
                      <w:rFonts w:hint="eastAsia"/>
                      <w:b/>
                    </w:rPr>
                    <w:t>界面，会列出过去的</w:t>
                  </w:r>
                  <w:del w:id="107" w:author="admin" w:date="2018-06-02T23:07:00Z">
                    <w:r w:rsidDel="006432A5">
                      <w:rPr>
                        <w:rFonts w:hint="eastAsia"/>
                        <w:b/>
                      </w:rPr>
                      <w:delText>订单</w:delText>
                    </w:r>
                  </w:del>
                  <w:ins w:id="108" w:author="admin" w:date="2018-06-02T23:07:00Z">
                    <w:r w:rsidR="006432A5">
                      <w:rPr>
                        <w:rFonts w:hint="eastAsia"/>
                        <w:b/>
                      </w:rPr>
                      <w:t>问题</w:t>
                    </w:r>
                  </w:ins>
                  <w:r>
                    <w:rPr>
                      <w:rFonts w:hint="eastAsia"/>
                      <w:b/>
                    </w:rPr>
                    <w:t>简略信息</w:t>
                  </w:r>
                </w:p>
              </w:tc>
            </w:tr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用户可通过点击的方式进入订单详情</w:t>
                  </w:r>
                </w:p>
              </w:tc>
            </w:tr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lastRenderedPageBreak/>
                    <w:t>3</w:t>
                  </w:r>
                </w:p>
              </w:tc>
              <w:tc>
                <w:tcPr>
                  <w:tcW w:w="5995" w:type="dxa"/>
                </w:tcPr>
                <w:p w:rsidR="00550BA3" w:rsidRDefault="00550BA3" w:rsidP="006432A5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用户可通过</w:t>
                  </w:r>
                  <w:del w:id="109" w:author="admin" w:date="2018-06-02T23:07:00Z">
                    <w:r w:rsidDel="006432A5">
                      <w:rPr>
                        <w:rFonts w:hint="eastAsia"/>
                        <w:b/>
                      </w:rPr>
                      <w:delText>订单</w:delText>
                    </w:r>
                  </w:del>
                  <w:ins w:id="110" w:author="admin" w:date="2018-06-02T23:07:00Z">
                    <w:r w:rsidR="006432A5">
                      <w:rPr>
                        <w:rFonts w:hint="eastAsia"/>
                        <w:b/>
                      </w:rPr>
                      <w:t>问题</w:t>
                    </w:r>
                  </w:ins>
                  <w:r>
                    <w:rPr>
                      <w:rFonts w:hint="eastAsia"/>
                      <w:b/>
                    </w:rPr>
                    <w:t>详情的删除键删除该</w:t>
                  </w:r>
                  <w:del w:id="111" w:author="admin" w:date="2018-06-02T23:07:00Z">
                    <w:r w:rsidDel="006432A5">
                      <w:rPr>
                        <w:rFonts w:hint="eastAsia"/>
                        <w:b/>
                      </w:rPr>
                      <w:delText>订单</w:delText>
                    </w:r>
                  </w:del>
                  <w:ins w:id="112" w:author="admin" w:date="2018-06-02T23:07:00Z">
                    <w:r w:rsidR="006432A5">
                      <w:rPr>
                        <w:rFonts w:hint="eastAsia"/>
                        <w:b/>
                      </w:rPr>
                      <w:t>问题</w:t>
                    </w:r>
                  </w:ins>
                  <w:r>
                    <w:rPr>
                      <w:rFonts w:hint="eastAsia"/>
                      <w:b/>
                    </w:rPr>
                    <w:t>信息</w:t>
                  </w:r>
                </w:p>
              </w:tc>
            </w:tr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4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点击个人中心可返回个人中心界面</w:t>
                  </w:r>
                </w:p>
              </w:tc>
            </w:tr>
          </w:tbl>
          <w:p w:rsidR="00550BA3" w:rsidRDefault="00550BA3" w:rsidP="00963326">
            <w:pPr>
              <w:jc w:val="left"/>
              <w:rPr>
                <w:b/>
              </w:rPr>
            </w:pPr>
          </w:p>
        </w:tc>
      </w:tr>
      <w:tr w:rsidR="00550BA3" w:rsidTr="00963326">
        <w:tc>
          <w:tcPr>
            <w:tcW w:w="1214" w:type="dxa"/>
          </w:tcPr>
          <w:p w:rsidR="00550BA3" w:rsidRDefault="00550BA3" w:rsidP="009633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备选事件流</w:t>
            </w:r>
          </w:p>
        </w:tc>
        <w:tc>
          <w:tcPr>
            <w:tcW w:w="7082" w:type="dxa"/>
          </w:tcPr>
          <w:tbl>
            <w:tblPr>
              <w:tblStyle w:val="ab"/>
              <w:tblW w:w="6691" w:type="dxa"/>
              <w:tblLayout w:type="fixed"/>
              <w:tblLook w:val="04A0" w:firstRow="1" w:lastRow="0" w:firstColumn="1" w:lastColumn="0" w:noHBand="0" w:noVBand="1"/>
            </w:tblPr>
            <w:tblGrid>
              <w:gridCol w:w="696"/>
              <w:gridCol w:w="5995"/>
            </w:tblGrid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步骤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活动</w:t>
                  </w:r>
                </w:p>
              </w:tc>
            </w:tr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1.a</w:t>
                  </w:r>
                </w:p>
              </w:tc>
              <w:tc>
                <w:tcPr>
                  <w:tcW w:w="5995" w:type="dxa"/>
                </w:tcPr>
                <w:p w:rsidR="00550BA3" w:rsidRDefault="00550BA3" w:rsidP="006432A5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用户无</w:t>
                  </w:r>
                  <w:del w:id="113" w:author="admin" w:date="2018-06-02T23:07:00Z">
                    <w:r w:rsidDel="006432A5">
                      <w:rPr>
                        <w:rFonts w:hint="eastAsia"/>
                        <w:b/>
                      </w:rPr>
                      <w:delText>订单</w:delText>
                    </w:r>
                  </w:del>
                  <w:ins w:id="114" w:author="admin" w:date="2018-06-02T23:07:00Z">
                    <w:r w:rsidR="006432A5">
                      <w:rPr>
                        <w:rFonts w:hint="eastAsia"/>
                        <w:b/>
                      </w:rPr>
                      <w:t>问题</w:t>
                    </w:r>
                  </w:ins>
                  <w:r>
                    <w:rPr>
                      <w:rFonts w:hint="eastAsia"/>
                      <w:b/>
                    </w:rPr>
                    <w:t>信息时会在页面中显示无历史订单信息。</w:t>
                  </w:r>
                </w:p>
              </w:tc>
            </w:tr>
            <w:tr w:rsidR="00550BA3" w:rsidTr="00963326">
              <w:tc>
                <w:tcPr>
                  <w:tcW w:w="696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3.b</w:t>
                  </w:r>
                </w:p>
              </w:tc>
              <w:tc>
                <w:tcPr>
                  <w:tcW w:w="5995" w:type="dxa"/>
                </w:tcPr>
                <w:p w:rsidR="00550BA3" w:rsidRDefault="00550BA3" w:rsidP="00963326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用户删除时会提示“你确认要删除此订单信息吗？”并要求用户确认删除操作。</w:t>
                  </w:r>
                </w:p>
              </w:tc>
            </w:tr>
          </w:tbl>
          <w:p w:rsidR="00550BA3" w:rsidRDefault="00550BA3" w:rsidP="00963326">
            <w:pPr>
              <w:jc w:val="left"/>
              <w:rPr>
                <w:b/>
              </w:rPr>
            </w:pPr>
          </w:p>
        </w:tc>
      </w:tr>
    </w:tbl>
    <w:p w:rsidR="00550BA3" w:rsidRDefault="00550BA3" w:rsidP="00550BA3">
      <w:pPr>
        <w:pStyle w:val="af1"/>
        <w:snapToGrid w:val="0"/>
        <w:spacing w:before="0" w:beforeAutospacing="0" w:after="34" w:afterAutospacing="0" w:line="192" w:lineRule="auto"/>
        <w:jc w:val="both"/>
      </w:pPr>
    </w:p>
    <w:p w:rsidR="00550BA3" w:rsidRPr="00550BA3" w:rsidRDefault="00550BA3" w:rsidP="00550BA3"/>
    <w:sectPr w:rsidR="00550BA3" w:rsidRPr="00550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4DE" w:rsidRDefault="009F14DE" w:rsidP="009E1F95">
      <w:r>
        <w:separator/>
      </w:r>
    </w:p>
  </w:endnote>
  <w:endnote w:type="continuationSeparator" w:id="0">
    <w:p w:rsidR="009F14DE" w:rsidRDefault="009F14DE" w:rsidP="009E1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4DE" w:rsidRDefault="009F14DE" w:rsidP="009E1F95">
      <w:r>
        <w:separator/>
      </w:r>
    </w:p>
  </w:footnote>
  <w:footnote w:type="continuationSeparator" w:id="0">
    <w:p w:rsidR="009F14DE" w:rsidRDefault="009F14DE" w:rsidP="009E1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301E"/>
    <w:multiLevelType w:val="hybridMultilevel"/>
    <w:tmpl w:val="46AA5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976756"/>
    <w:multiLevelType w:val="hybridMultilevel"/>
    <w:tmpl w:val="007A9E76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0AF466A9"/>
    <w:multiLevelType w:val="multilevel"/>
    <w:tmpl w:val="C8946A0A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4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4" w:hanging="2880"/>
      </w:pPr>
      <w:rPr>
        <w:rFonts w:hint="default"/>
      </w:rPr>
    </w:lvl>
  </w:abstractNum>
  <w:abstractNum w:abstractNumId="3" w15:restartNumberingAfterBreak="0">
    <w:nsid w:val="0B5E4835"/>
    <w:multiLevelType w:val="hybridMultilevel"/>
    <w:tmpl w:val="25FCA01E"/>
    <w:lvl w:ilvl="0" w:tplc="175210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833846"/>
    <w:multiLevelType w:val="multilevel"/>
    <w:tmpl w:val="14D0BF7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5" w15:restartNumberingAfterBreak="0">
    <w:nsid w:val="0F0B4F9C"/>
    <w:multiLevelType w:val="hybridMultilevel"/>
    <w:tmpl w:val="D8667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243978"/>
    <w:multiLevelType w:val="hybridMultilevel"/>
    <w:tmpl w:val="C2B8B4FE"/>
    <w:lvl w:ilvl="0" w:tplc="B4C22C4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860845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A645B8"/>
    <w:multiLevelType w:val="multilevel"/>
    <w:tmpl w:val="A9022D6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8" w15:restartNumberingAfterBreak="0">
    <w:nsid w:val="51783F9E"/>
    <w:multiLevelType w:val="hybridMultilevel"/>
    <w:tmpl w:val="525C28B4"/>
    <w:lvl w:ilvl="0" w:tplc="B7F6EC1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3831C51"/>
    <w:multiLevelType w:val="multilevel"/>
    <w:tmpl w:val="C8946A0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4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880"/>
      </w:pPr>
      <w:rPr>
        <w:rFonts w:hint="default"/>
      </w:rPr>
    </w:lvl>
  </w:abstractNum>
  <w:abstractNum w:abstractNumId="10" w15:restartNumberingAfterBreak="0">
    <w:nsid w:val="64AD12B0"/>
    <w:multiLevelType w:val="hybridMultilevel"/>
    <w:tmpl w:val="66FC2986"/>
    <w:lvl w:ilvl="0" w:tplc="BC96470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AE3495"/>
    <w:multiLevelType w:val="multilevel"/>
    <w:tmpl w:val="F2AC629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12" w15:restartNumberingAfterBreak="0">
    <w:nsid w:val="6CF01232"/>
    <w:multiLevelType w:val="multilevel"/>
    <w:tmpl w:val="14D0BF7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11"/>
  </w:num>
  <w:num w:numId="7">
    <w:abstractNumId w:val="4"/>
  </w:num>
  <w:num w:numId="8">
    <w:abstractNumId w:val="2"/>
  </w:num>
  <w:num w:numId="9">
    <w:abstractNumId w:val="5"/>
  </w:num>
  <w:num w:numId="10">
    <w:abstractNumId w:val="10"/>
  </w:num>
  <w:num w:numId="11">
    <w:abstractNumId w:val="6"/>
  </w:num>
  <w:num w:numId="12">
    <w:abstractNumId w:val="3"/>
  </w:num>
  <w:num w:numId="1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y">
    <w15:presenceInfo w15:providerId="None" w15:userId="Ma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C1"/>
    <w:rsid w:val="0000069D"/>
    <w:rsid w:val="0007238B"/>
    <w:rsid w:val="00076CD8"/>
    <w:rsid w:val="000C29D6"/>
    <w:rsid w:val="000C726C"/>
    <w:rsid w:val="000F3453"/>
    <w:rsid w:val="0011273C"/>
    <w:rsid w:val="00184173"/>
    <w:rsid w:val="001956AD"/>
    <w:rsid w:val="001F1662"/>
    <w:rsid w:val="002434BD"/>
    <w:rsid w:val="00243CDC"/>
    <w:rsid w:val="00323FCC"/>
    <w:rsid w:val="003328A0"/>
    <w:rsid w:val="003B4FF7"/>
    <w:rsid w:val="003E3BAE"/>
    <w:rsid w:val="00414F07"/>
    <w:rsid w:val="00453874"/>
    <w:rsid w:val="0048571F"/>
    <w:rsid w:val="00495BF9"/>
    <w:rsid w:val="004967C0"/>
    <w:rsid w:val="0049771D"/>
    <w:rsid w:val="004D3BB6"/>
    <w:rsid w:val="00550BA3"/>
    <w:rsid w:val="0057604D"/>
    <w:rsid w:val="005B3930"/>
    <w:rsid w:val="005E059E"/>
    <w:rsid w:val="005F0527"/>
    <w:rsid w:val="00611BBA"/>
    <w:rsid w:val="006138F9"/>
    <w:rsid w:val="00623527"/>
    <w:rsid w:val="00635CC6"/>
    <w:rsid w:val="006432A5"/>
    <w:rsid w:val="0066719F"/>
    <w:rsid w:val="006944A6"/>
    <w:rsid w:val="006D54F0"/>
    <w:rsid w:val="006D7E38"/>
    <w:rsid w:val="00741484"/>
    <w:rsid w:val="007A7CB9"/>
    <w:rsid w:val="007C1CA4"/>
    <w:rsid w:val="007E744D"/>
    <w:rsid w:val="0082041B"/>
    <w:rsid w:val="00840B32"/>
    <w:rsid w:val="008410F9"/>
    <w:rsid w:val="008B4FA2"/>
    <w:rsid w:val="008C191F"/>
    <w:rsid w:val="008E7E11"/>
    <w:rsid w:val="00913C39"/>
    <w:rsid w:val="00963326"/>
    <w:rsid w:val="00987C52"/>
    <w:rsid w:val="00987C8A"/>
    <w:rsid w:val="009B0EF8"/>
    <w:rsid w:val="009B74CC"/>
    <w:rsid w:val="009E01EF"/>
    <w:rsid w:val="009E1F95"/>
    <w:rsid w:val="009F14DE"/>
    <w:rsid w:val="00A02E62"/>
    <w:rsid w:val="00A37C49"/>
    <w:rsid w:val="00A56D5F"/>
    <w:rsid w:val="00A6303E"/>
    <w:rsid w:val="00AC6D93"/>
    <w:rsid w:val="00B10BE0"/>
    <w:rsid w:val="00B7182B"/>
    <w:rsid w:val="00BC419D"/>
    <w:rsid w:val="00BD74DC"/>
    <w:rsid w:val="00BE6A0F"/>
    <w:rsid w:val="00C17366"/>
    <w:rsid w:val="00C2439C"/>
    <w:rsid w:val="00C62146"/>
    <w:rsid w:val="00CB7827"/>
    <w:rsid w:val="00D53286"/>
    <w:rsid w:val="00D85021"/>
    <w:rsid w:val="00D968C1"/>
    <w:rsid w:val="00DC24CE"/>
    <w:rsid w:val="00DD27FE"/>
    <w:rsid w:val="00DE08F3"/>
    <w:rsid w:val="00E2269C"/>
    <w:rsid w:val="00E66978"/>
    <w:rsid w:val="00E8019A"/>
    <w:rsid w:val="00EA05AA"/>
    <w:rsid w:val="00F07E50"/>
    <w:rsid w:val="00F20B6A"/>
    <w:rsid w:val="00F23253"/>
    <w:rsid w:val="00F328B1"/>
    <w:rsid w:val="00F337B6"/>
    <w:rsid w:val="00FD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7A269"/>
  <w15:docId w15:val="{2DAD18F0-2794-4764-BC74-EBDAAD3E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34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1F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0B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50B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50B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03E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6303E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6303E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6303E"/>
  </w:style>
  <w:style w:type="paragraph" w:styleId="a7">
    <w:name w:val="annotation subject"/>
    <w:basedOn w:val="a5"/>
    <w:next w:val="a5"/>
    <w:link w:val="a8"/>
    <w:uiPriority w:val="99"/>
    <w:semiHidden/>
    <w:unhideWhenUsed/>
    <w:rsid w:val="00A6303E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6303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6303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6303E"/>
    <w:rPr>
      <w:sz w:val="18"/>
      <w:szCs w:val="18"/>
    </w:rPr>
  </w:style>
  <w:style w:type="table" w:styleId="ab">
    <w:name w:val="Table Grid"/>
    <w:basedOn w:val="a1"/>
    <w:uiPriority w:val="59"/>
    <w:qFormat/>
    <w:rsid w:val="00D53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9E1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E1F95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E1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E1F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E1F9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E1F9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E1F9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E1F9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E1F9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0">
    <w:name w:val="Hyperlink"/>
    <w:basedOn w:val="a0"/>
    <w:uiPriority w:val="99"/>
    <w:unhideWhenUsed/>
    <w:rsid w:val="009E1F9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50B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Normal (Web)"/>
    <w:basedOn w:val="a"/>
    <w:uiPriority w:val="99"/>
    <w:unhideWhenUsed/>
    <w:qFormat/>
    <w:rsid w:val="00550B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50B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50BA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98C63-DBCF-40E8-94F2-8C4EE96C8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May</cp:lastModifiedBy>
  <cp:revision>2</cp:revision>
  <dcterms:created xsi:type="dcterms:W3CDTF">2018-07-14T14:02:00Z</dcterms:created>
  <dcterms:modified xsi:type="dcterms:W3CDTF">2018-07-14T14:02:00Z</dcterms:modified>
</cp:coreProperties>
</file>